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2" w:rsidRPr="00FE05AC" w:rsidRDefault="00F35C02" w:rsidP="00F35C02">
      <w:pPr>
        <w:shd w:val="clear" w:color="auto" w:fill="FFFFFF"/>
        <w:jc w:val="both"/>
        <w:rPr>
          <w:rFonts w:ascii="Calibri" w:hAnsi="Calibri" w:cs="Calibri"/>
          <w:b/>
          <w:i/>
          <w:color w:val="000000"/>
          <w:sz w:val="28"/>
          <w:szCs w:val="28"/>
          <w:u w:val="single"/>
        </w:rPr>
      </w:pPr>
      <w:r w:rsidRPr="00FE05AC">
        <w:rPr>
          <w:rFonts w:ascii="Times New Roman" w:hAnsi="Times New Roman"/>
          <w:b/>
          <w:bCs/>
          <w:i/>
          <w:color w:val="000000"/>
          <w:sz w:val="28"/>
          <w:szCs w:val="28"/>
          <w:u w:val="single"/>
        </w:rPr>
        <w:t>Introducing to Spring Boot</w:t>
      </w:r>
    </w:p>
    <w:p w:rsidR="00F35C02" w:rsidRPr="003C1503" w:rsidRDefault="00F35C02" w:rsidP="00F35C02">
      <w:pPr>
        <w:spacing w:before="100" w:beforeAutospacing="1" w:after="100" w:afterAutospacing="1"/>
        <w:jc w:val="both"/>
        <w:rPr>
          <w:rFonts w:ascii="Times New Roman" w:hAnsi="Times New Roman"/>
        </w:rPr>
      </w:pPr>
      <w:r w:rsidRPr="003C1503">
        <w:rPr>
          <w:rFonts w:ascii="Times New Roman" w:hAnsi="Times New Roman"/>
        </w:rPr>
        <w:t xml:space="preserve">Spring has been a great framework for years however it had few drawbacks. In this tutorial, An Introduction to Spring Boot we will see how Spring Boot has not only addressed the drawbacks but also supports modern software architecture. Spring Boot is around for </w:t>
      </w:r>
      <w:proofErr w:type="spellStart"/>
      <w:r w:rsidRPr="003C1503">
        <w:rPr>
          <w:rFonts w:ascii="Times New Roman" w:hAnsi="Times New Roman"/>
        </w:rPr>
        <w:t>sometime</w:t>
      </w:r>
      <w:proofErr w:type="spellEnd"/>
      <w:r w:rsidRPr="003C1503">
        <w:rPr>
          <w:rFonts w:ascii="Times New Roman" w:hAnsi="Times New Roman"/>
        </w:rPr>
        <w:t xml:space="preserve"> now.</w:t>
      </w:r>
    </w:p>
    <w:p w:rsidR="00F35C02" w:rsidRPr="003C1503" w:rsidRDefault="00F35C02" w:rsidP="00F35C02">
      <w:pPr>
        <w:shd w:val="clear" w:color="auto" w:fill="FFFFFF"/>
        <w:spacing w:after="240"/>
        <w:jc w:val="both"/>
        <w:rPr>
          <w:rFonts w:ascii="Calibri" w:hAnsi="Calibri" w:cs="Calibri"/>
          <w:color w:val="000000"/>
        </w:rPr>
      </w:pPr>
      <w:r w:rsidRPr="003C1503">
        <w:rPr>
          <w:rFonts w:ascii="Calibri" w:hAnsi="Calibri" w:cs="Calibri"/>
          <w:color w:val="000000"/>
          <w:shd w:val="clear" w:color="auto" w:fill="FFFFFF"/>
        </w:rPr>
        <w:t>Spring Team has released one of major innovation on the top of existing Spring Framework is Spring Boot.  It is a completely new project from Pivotal Team (The Spring Team). Spring Boot is their latest innovation to keep up to date with the changing technology needs.</w:t>
      </w:r>
      <w:r w:rsidRPr="003C1503">
        <w:rPr>
          <w:rFonts w:ascii="Calibri" w:hAnsi="Calibri" w:cs="Calibri"/>
          <w:color w:val="000000"/>
        </w:rPr>
        <w:t> The primary motivation behind developing Spring Boot is to simplify the process for configuring and deploying the spring applications. </w:t>
      </w:r>
    </w:p>
    <w:p w:rsidR="00F35C02" w:rsidRPr="003C1503" w:rsidRDefault="00F35C02" w:rsidP="00F35C02">
      <w:pPr>
        <w:shd w:val="clear" w:color="auto" w:fill="FFFFFF"/>
        <w:spacing w:after="240"/>
        <w:jc w:val="both"/>
        <w:rPr>
          <w:rFonts w:ascii="Calibri" w:hAnsi="Calibri" w:cs="Calibri"/>
          <w:color w:val="000000"/>
        </w:rPr>
      </w:pPr>
      <w:r w:rsidRPr="003C1503">
        <w:rPr>
          <w:rFonts w:ascii="Calibri" w:hAnsi="Calibri" w:cs="Calibri"/>
          <w:color w:val="000000"/>
          <w:shd w:val="clear" w:color="auto" w:fill="FFFFFF"/>
        </w:rPr>
        <w:t xml:space="preserve">Spring Boot offers a new paradigm for developing </w:t>
      </w:r>
      <w:proofErr w:type="gramStart"/>
      <w:r w:rsidRPr="003C1503">
        <w:rPr>
          <w:rFonts w:ascii="Calibri" w:hAnsi="Calibri" w:cs="Calibri"/>
          <w:color w:val="000000"/>
          <w:shd w:val="clear" w:color="auto" w:fill="FFFFFF"/>
        </w:rPr>
        <w:t>Spring</w:t>
      </w:r>
      <w:proofErr w:type="gramEnd"/>
      <w:r w:rsidRPr="003C1503">
        <w:rPr>
          <w:rFonts w:ascii="Calibri" w:hAnsi="Calibri" w:cs="Calibri"/>
          <w:color w:val="000000"/>
          <w:shd w:val="clear" w:color="auto" w:fill="FFFFFF"/>
        </w:rPr>
        <w:t xml:space="preserve"> applications with minimal friction. With Spring Boot, you’ll be able to develop </w:t>
      </w:r>
      <w:proofErr w:type="gramStart"/>
      <w:r w:rsidRPr="003C1503">
        <w:rPr>
          <w:rFonts w:ascii="Calibri" w:hAnsi="Calibri" w:cs="Calibri"/>
          <w:color w:val="000000"/>
          <w:shd w:val="clear" w:color="auto" w:fill="FFFFFF"/>
        </w:rPr>
        <w:t>Spring</w:t>
      </w:r>
      <w:proofErr w:type="gramEnd"/>
      <w:r w:rsidRPr="003C1503">
        <w:rPr>
          <w:rFonts w:ascii="Calibri" w:hAnsi="Calibri" w:cs="Calibri"/>
          <w:color w:val="000000"/>
          <w:shd w:val="clear" w:color="auto" w:fill="FFFFFF"/>
        </w:rPr>
        <w:t xml:space="preserve"> applications with more agility and be able to focus on addressing your application’s functionality needs with minimal (or possibly no) thought of configuring Spring itself. It uses completely new development model to make Java Development very easy by avoiding some tedious development steps and boilerplate code and configuration.</w:t>
      </w: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F35C02" w:rsidRPr="003C1503" w:rsidRDefault="00F35C02" w:rsidP="00F35C02">
      <w:pPr>
        <w:rPr>
          <w:rFonts w:ascii="Times New Roman" w:hAnsi="Times New Roman"/>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You can use Spring Boot to create Java applications that can be started using java -jar or more traditional war deployments. We also provide a command line tool that runs “spring scripts”.</w:t>
      </w:r>
    </w:p>
    <w:p w:rsidR="00F35C02" w:rsidRPr="003C1503" w:rsidRDefault="00F35C02" w:rsidP="00F35C02">
      <w:pPr>
        <w:jc w:val="both"/>
        <w:rPr>
          <w:rFonts w:ascii="Times New Roman" w:hAnsi="Times New Roman"/>
        </w:rPr>
      </w:pPr>
    </w:p>
    <w:p w:rsidR="00F35C02" w:rsidRPr="003C1503" w:rsidRDefault="00F35C02" w:rsidP="00F35C02">
      <w:pPr>
        <w:shd w:val="clear" w:color="auto" w:fill="FFFFFF"/>
        <w:jc w:val="both"/>
        <w:rPr>
          <w:rFonts w:ascii="Calibri" w:hAnsi="Calibri" w:cs="Calibri"/>
          <w:b/>
          <w:i/>
          <w:color w:val="000000"/>
        </w:rPr>
      </w:pPr>
      <w:r w:rsidRPr="003C1503">
        <w:rPr>
          <w:rFonts w:ascii="Calibri" w:hAnsi="Calibri" w:cs="Calibri"/>
          <w:b/>
          <w:bCs/>
          <w:i/>
          <w:color w:val="000000"/>
          <w:sz w:val="36"/>
        </w:rPr>
        <w:t> </w:t>
      </w:r>
      <w:r w:rsidRPr="003C1503">
        <w:rPr>
          <w:rFonts w:ascii="Times New Roman" w:hAnsi="Times New Roman"/>
          <w:b/>
          <w:bCs/>
          <w:i/>
          <w:color w:val="000000"/>
          <w:sz w:val="36"/>
          <w:szCs w:val="36"/>
        </w:rPr>
        <w:t>What is spring boot?</w:t>
      </w:r>
    </w:p>
    <w:p w:rsidR="00F35C02" w:rsidRPr="00282914" w:rsidRDefault="00F35C02" w:rsidP="00F35C02">
      <w:pPr>
        <w:shd w:val="clear" w:color="auto" w:fill="FFFFFF"/>
        <w:jc w:val="both"/>
        <w:rPr>
          <w:rFonts w:ascii="Calibri" w:hAnsi="Calibri" w:cs="Calibri"/>
          <w: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First of all Spring Boot is not a framework, it is a</w:t>
      </w:r>
      <w:r>
        <w:rPr>
          <w:rFonts w:ascii="Calibri" w:hAnsi="Calibri" w:cs="Calibri"/>
          <w:color w:val="000000"/>
          <w:shd w:val="clear" w:color="auto" w:fill="FFFFFF"/>
        </w:rPr>
        <w:t xml:space="preserve"> way to ease to create enterprise Apps</w:t>
      </w:r>
      <w:r w:rsidRPr="003C1503">
        <w:rPr>
          <w:rFonts w:ascii="Calibri" w:hAnsi="Calibri" w:cs="Calibri"/>
          <w:color w:val="000000"/>
          <w:shd w:val="clear" w:color="auto" w:fill="FFFFFF"/>
        </w:rPr>
        <w:t xml:space="preserve"> with minimal or zero</w:t>
      </w:r>
      <w:r>
        <w:rPr>
          <w:rFonts w:ascii="Calibri" w:hAnsi="Calibri" w:cs="Calibri"/>
          <w:color w:val="000000"/>
          <w:shd w:val="clear" w:color="auto" w:fill="FFFFFF"/>
        </w:rPr>
        <w:t xml:space="preserve"> xml</w:t>
      </w:r>
      <w:r w:rsidRPr="003C1503">
        <w:rPr>
          <w:rFonts w:ascii="Calibri" w:hAnsi="Calibri" w:cs="Calibri"/>
          <w:color w:val="000000"/>
          <w:shd w:val="clear" w:color="auto" w:fill="FFFFFF"/>
        </w:rPr>
        <w:t xml:space="preserve"> configurations. It is approach to develop spring based application with very less configuration. It provides defaults for code and annotation configuration to quick start new spring projects within no time. It leverages existing spring projects as well as Third party projects to develop production ready applications. </w:t>
      </w:r>
      <w:r w:rsidRPr="003C1503">
        <w:rPr>
          <w:rFonts w:ascii="Calibri" w:hAnsi="Calibri" w:cs="Calibri"/>
          <w:bCs/>
          <w:color w:val="000000"/>
          <w:shd w:val="clear" w:color="auto" w:fill="FFFFFF"/>
        </w:rPr>
        <w:t xml:space="preserve">It provides a set of Starter </w:t>
      </w:r>
      <w:proofErr w:type="spellStart"/>
      <w:r w:rsidRPr="003C1503">
        <w:rPr>
          <w:rFonts w:ascii="Calibri" w:hAnsi="Calibri" w:cs="Calibri"/>
          <w:bCs/>
          <w:color w:val="000000"/>
          <w:shd w:val="clear" w:color="auto" w:fill="FFFFFF"/>
        </w:rPr>
        <w:t>pom’s</w:t>
      </w:r>
      <w:proofErr w:type="spellEnd"/>
      <w:r w:rsidRPr="003C1503">
        <w:rPr>
          <w:rFonts w:ascii="Calibri" w:hAnsi="Calibri" w:cs="Calibri"/>
          <w:bCs/>
          <w:color w:val="000000"/>
          <w:shd w:val="clear" w:color="auto" w:fill="FFFFFF"/>
        </w:rPr>
        <w:t xml:space="preserve"> or </w:t>
      </w:r>
      <w:proofErr w:type="spellStart"/>
      <w:r w:rsidRPr="003C1503">
        <w:rPr>
          <w:rFonts w:ascii="Calibri" w:hAnsi="Calibri" w:cs="Calibri"/>
          <w:bCs/>
          <w:color w:val="000000"/>
          <w:shd w:val="clear" w:color="auto" w:fill="FFFFFF"/>
        </w:rPr>
        <w:t>gradle</w:t>
      </w:r>
      <w:proofErr w:type="spellEnd"/>
      <w:r w:rsidRPr="003C1503">
        <w:rPr>
          <w:rFonts w:ascii="Calibri" w:hAnsi="Calibri" w:cs="Calibri"/>
          <w:bCs/>
          <w:color w:val="000000"/>
          <w:shd w:val="clear" w:color="auto" w:fill="FFFFFF"/>
        </w:rPr>
        <w:t xml:space="preserve"> build files which one can use to add required dependencies and also facilitate auto configuration.</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 xml:space="preserve">Spring Boot automatically configures required classes depending on the libraries on its </w:t>
      </w:r>
      <w:proofErr w:type="spellStart"/>
      <w:r w:rsidRPr="003C1503">
        <w:rPr>
          <w:rFonts w:ascii="Calibri" w:hAnsi="Calibri" w:cs="Calibri"/>
          <w:color w:val="000000"/>
          <w:shd w:val="clear" w:color="auto" w:fill="FFFFFF"/>
        </w:rPr>
        <w:t>classpath</w:t>
      </w:r>
      <w:proofErr w:type="spellEnd"/>
      <w:r w:rsidRPr="003C1503">
        <w:rPr>
          <w:rFonts w:ascii="Calibri" w:hAnsi="Calibri" w:cs="Calibri"/>
          <w:color w:val="000000"/>
          <w:shd w:val="clear" w:color="auto" w:fill="FFFFFF"/>
        </w:rPr>
        <w:t>. Suppose your application want to interact with DB, if there are Spring Data libraries on class path then it automatically sets up connection to DB along with the Data Source class.</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center"/>
        <w:rPr>
          <w:rFonts w:ascii="Calibri" w:hAnsi="Calibri" w:cs="Calibri"/>
          <w:color w:val="000000"/>
        </w:rPr>
      </w:pPr>
      <w:r w:rsidRPr="003C1503">
        <w:rPr>
          <w:rFonts w:ascii="Calibri" w:hAnsi="Calibri" w:cs="Calibri"/>
          <w:noProof/>
          <w:color w:val="000000"/>
        </w:rPr>
        <w:lastRenderedPageBreak/>
        <w:drawing>
          <wp:inline distT="0" distB="0" distL="0" distR="0">
            <wp:extent cx="3608070" cy="3517265"/>
            <wp:effectExtent l="19050" t="0" r="0" b="0"/>
            <wp:docPr id="1" name="Picture 1" descr="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pic:cNvPicPr>
                      <a:picLocks noChangeAspect="1" noChangeArrowheads="1"/>
                    </pic:cNvPicPr>
                  </pic:nvPicPr>
                  <pic:blipFill>
                    <a:blip r:embed="rId5"/>
                    <a:srcRect/>
                    <a:stretch>
                      <a:fillRect/>
                    </a:stretch>
                  </pic:blipFill>
                  <pic:spPr bwMode="auto">
                    <a:xfrm>
                      <a:off x="0" y="0"/>
                      <a:ext cx="3608070" cy="3517265"/>
                    </a:xfrm>
                    <a:prstGeom prst="rect">
                      <a:avLst/>
                    </a:prstGeom>
                    <a:noFill/>
                    <a:ln w="9525">
                      <a:noFill/>
                      <a:miter lim="800000"/>
                      <a:headEnd/>
                      <a:tailEnd/>
                    </a:ln>
                  </pic:spPr>
                </pic:pic>
              </a:graphicData>
            </a:graphic>
          </wp:inline>
        </w:drawing>
      </w:r>
    </w:p>
    <w:p w:rsidR="00F35C02" w:rsidRPr="003C1503" w:rsidRDefault="00F35C02" w:rsidP="00F35C02">
      <w:pPr>
        <w:rPr>
          <w:rFonts w:ascii="Times New Roman" w:hAnsi="Times New Roman"/>
        </w:rPr>
      </w:pPr>
    </w:p>
    <w:p w:rsidR="00F35C02" w:rsidRPr="003C1503" w:rsidRDefault="00F35C02" w:rsidP="00F35C02">
      <w:pPr>
        <w:shd w:val="clear" w:color="auto" w:fill="FFFFFF"/>
        <w:jc w:val="both"/>
        <w:rPr>
          <w:rFonts w:ascii="Times New Roman" w:hAnsi="Times New Roman"/>
          <w:b/>
          <w:bCs/>
          <w:i/>
          <w:color w:val="000000"/>
          <w:sz w:val="32"/>
          <w:szCs w:val="32"/>
          <w:u w:val="single"/>
        </w:rPr>
      </w:pPr>
      <w:r w:rsidRPr="003C1503">
        <w:rPr>
          <w:rFonts w:ascii="Times New Roman" w:hAnsi="Times New Roman"/>
          <w:b/>
          <w:bCs/>
          <w:i/>
          <w:color w:val="000000"/>
          <w:sz w:val="32"/>
          <w:szCs w:val="32"/>
          <w:u w:val="single"/>
        </w:rPr>
        <w:t>Spring Boot Primary Goals</w:t>
      </w:r>
    </w:p>
    <w:p w:rsidR="00F35C02" w:rsidRPr="003C1503" w:rsidRDefault="00F35C02" w:rsidP="00F35C02">
      <w:pPr>
        <w:shd w:val="clear" w:color="auto" w:fill="FFFFFF"/>
        <w:jc w:val="both"/>
        <w:rPr>
          <w:rFonts w:ascii="Calibri" w:hAnsi="Calibri" w:cs="Calibri"/>
          <w:b/>
          <w:i/>
          <w:color w:val="000000"/>
        </w:rPr>
      </w:pPr>
      <w:r w:rsidRPr="003C1503">
        <w:rPr>
          <w:rFonts w:ascii="Calibri" w:hAnsi="Calibri" w:cs="Calibri"/>
          <w:b/>
          <w:i/>
          <w:color w:val="000000"/>
          <w:shd w:val="clear" w:color="auto" w:fill="FFFFFF"/>
        </w:rPr>
        <w:t>Spring Boot primary goals are:</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z w:val="24"/>
          <w:szCs w:val="24"/>
          <w:shd w:val="clear" w:color="auto" w:fill="FFFFFF"/>
        </w:rPr>
        <w:t xml:space="preserve">Provide a radically faster and widely accessible getting started experience for all </w:t>
      </w:r>
      <w:proofErr w:type="gramStart"/>
      <w:r w:rsidRPr="003C1503">
        <w:rPr>
          <w:color w:val="000000"/>
          <w:sz w:val="24"/>
          <w:szCs w:val="24"/>
          <w:shd w:val="clear" w:color="auto" w:fill="FFFFFF"/>
        </w:rPr>
        <w:t>Spring</w:t>
      </w:r>
      <w:proofErr w:type="gramEnd"/>
      <w:r w:rsidRPr="003C1503">
        <w:rPr>
          <w:color w:val="000000"/>
          <w:sz w:val="24"/>
          <w:szCs w:val="24"/>
          <w:shd w:val="clear" w:color="auto" w:fill="FFFFFF"/>
        </w:rPr>
        <w:t xml:space="preserve"> development.</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z w:val="24"/>
          <w:szCs w:val="24"/>
          <w:shd w:val="clear" w:color="auto" w:fill="FFFFFF"/>
        </w:rPr>
        <w:t>Be opinionated out of the box, but get out of the way quickly as requirements start to diverge from the defaults.</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z w:val="24"/>
          <w:szCs w:val="24"/>
          <w:shd w:val="clear" w:color="auto" w:fill="FFFFFF"/>
        </w:rPr>
        <w:t>Provide a range of non-functional features that are common to large classes of projects (e.g. embedded servers, security, metrics, health checks, externalized configuration).</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z w:val="24"/>
          <w:szCs w:val="24"/>
          <w:shd w:val="clear" w:color="auto" w:fill="FFFFFF"/>
        </w:rPr>
        <w:t>Absolutely no code generation and no requirement for XML configuration, to avoid XML Configuration completely</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z w:val="24"/>
          <w:szCs w:val="24"/>
          <w:shd w:val="clear" w:color="auto" w:fill="FFFFFF"/>
        </w:rPr>
        <w:t>To avoid defining more Annotation Configuration(It combined some existing Spring Framework Annotations to a simple and single Annotation)</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z w:val="24"/>
          <w:szCs w:val="24"/>
          <w:shd w:val="clear" w:color="auto" w:fill="FFFFFF"/>
        </w:rPr>
        <w:t>To avoid writing lots of import statements</w:t>
      </w:r>
    </w:p>
    <w:p w:rsidR="00F35C02" w:rsidRPr="003C1503" w:rsidRDefault="00F35C02" w:rsidP="00F35C02">
      <w:pPr>
        <w:pStyle w:val="ListParagraph"/>
        <w:numPr>
          <w:ilvl w:val="0"/>
          <w:numId w:val="5"/>
        </w:numPr>
        <w:shd w:val="clear" w:color="auto" w:fill="FFFFFF"/>
        <w:spacing w:after="60" w:line="240" w:lineRule="auto"/>
        <w:contextualSpacing/>
        <w:jc w:val="both"/>
        <w:rPr>
          <w:color w:val="000000"/>
        </w:rPr>
      </w:pPr>
      <w:r w:rsidRPr="003C1503">
        <w:rPr>
          <w:color w:val="000000"/>
          <w:shd w:val="clear" w:color="auto" w:fill="FFFFFF"/>
        </w:rPr>
        <w:t>To provide some defaults to quick start new projects within no time.</w:t>
      </w:r>
    </w:p>
    <w:p w:rsidR="00F35C02" w:rsidRPr="00282914" w:rsidRDefault="00F35C02" w:rsidP="00F35C02">
      <w:pPr>
        <w:shd w:val="clear" w:color="auto" w:fill="FFFFFF"/>
        <w:spacing w:after="60"/>
        <w:jc w:val="both"/>
        <w:rPr>
          <w:rFonts w:ascii="Calibri" w:hAnsi="Calibri" w:cs="Calibri"/>
          <w:i/>
          <w:color w:val="000000"/>
        </w:rPr>
      </w:pPr>
    </w:p>
    <w:p w:rsidR="00F35C02" w:rsidRPr="003C1503" w:rsidRDefault="00F35C02" w:rsidP="00F35C02">
      <w:pPr>
        <w:shd w:val="clear" w:color="auto" w:fill="FFFFFF"/>
        <w:spacing w:line="337" w:lineRule="atLeast"/>
        <w:jc w:val="both"/>
        <w:rPr>
          <w:rFonts w:ascii="Times New Roman" w:hAnsi="Times New Roman"/>
          <w:b/>
          <w:bCs/>
          <w:i/>
          <w:color w:val="000000"/>
          <w:sz w:val="32"/>
          <w:szCs w:val="32"/>
          <w:u w:val="single"/>
        </w:rPr>
      </w:pPr>
      <w:r w:rsidRPr="003C1503">
        <w:rPr>
          <w:rFonts w:ascii="Times New Roman" w:hAnsi="Times New Roman"/>
          <w:b/>
          <w:bCs/>
          <w:i/>
          <w:color w:val="000000"/>
          <w:sz w:val="32"/>
          <w:szCs w:val="32"/>
          <w:u w:val="single"/>
        </w:rPr>
        <w:t>Why New Project Need Spring Boot?</w:t>
      </w:r>
    </w:p>
    <w:p w:rsidR="00F35C02" w:rsidRPr="003C1503" w:rsidRDefault="00F35C02" w:rsidP="00F35C02">
      <w:pPr>
        <w:shd w:val="clear" w:color="auto" w:fill="FFFFFF"/>
        <w:jc w:val="both"/>
        <w:rPr>
          <w:rFonts w:ascii="Calibri" w:hAnsi="Calibri" w:cs="Calibri"/>
          <w:color w:val="000000"/>
        </w:rPr>
      </w:pPr>
      <w:r w:rsidRPr="003C1503">
        <w:rPr>
          <w:rFonts w:ascii="Times New Roman" w:hAnsi="Times New Roman"/>
          <w:color w:val="000000"/>
        </w:rPr>
        <w:t>Suppose we are developing one of </w:t>
      </w:r>
      <w:r w:rsidRPr="003C1503">
        <w:rPr>
          <w:rFonts w:ascii="Times New Roman" w:hAnsi="Times New Roman"/>
          <w:bCs/>
          <w:color w:val="000000"/>
        </w:rPr>
        <w:t>Hello World</w:t>
      </w:r>
      <w:r w:rsidRPr="003C1503">
        <w:rPr>
          <w:rFonts w:ascii="Times New Roman" w:hAnsi="Times New Roman"/>
          <w:color w:val="000000"/>
        </w:rPr>
        <w:t> application in </w:t>
      </w:r>
      <w:r w:rsidRPr="003C1503">
        <w:rPr>
          <w:rFonts w:ascii="Times New Roman" w:hAnsi="Times New Roman"/>
          <w:bCs/>
          <w:color w:val="000000"/>
        </w:rPr>
        <w:t>Spring Framework</w:t>
      </w:r>
      <w:r w:rsidRPr="003C1503">
        <w:rPr>
          <w:rFonts w:ascii="Times New Roman" w:hAnsi="Times New Roman"/>
          <w:color w:val="000000"/>
        </w:rPr>
        <w:t>, for that there is only one item is specific to developing the </w:t>
      </w:r>
      <w:r w:rsidRPr="003C1503">
        <w:rPr>
          <w:rFonts w:ascii="Times New Roman" w:hAnsi="Times New Roman"/>
          <w:bCs/>
          <w:color w:val="000000"/>
        </w:rPr>
        <w:t>Hello World</w:t>
      </w:r>
      <w:r w:rsidRPr="003C1503">
        <w:rPr>
          <w:rFonts w:ascii="Times New Roman" w:hAnsi="Times New Roman"/>
          <w:color w:val="000000"/>
        </w:rPr>
        <w:t> functionality: the controller.</w:t>
      </w:r>
      <w:r w:rsidRPr="003C1503">
        <w:rPr>
          <w:rFonts w:ascii="Calibri" w:hAnsi="Calibri" w:cs="Calibri"/>
          <w:color w:val="000000"/>
        </w:rPr>
        <w:t> </w:t>
      </w:r>
      <w:r w:rsidRPr="003C1503">
        <w:rPr>
          <w:rFonts w:ascii="Times New Roman" w:hAnsi="Times New Roman"/>
          <w:color w:val="000000"/>
        </w:rPr>
        <w:t xml:space="preserve">The rest of it is generic boilerplate that you’d need for any web application developed with </w:t>
      </w:r>
      <w:proofErr w:type="gramStart"/>
      <w:r w:rsidRPr="003C1503">
        <w:rPr>
          <w:rFonts w:ascii="Times New Roman" w:hAnsi="Times New Roman"/>
          <w:color w:val="000000"/>
        </w:rPr>
        <w:t>Spring</w:t>
      </w:r>
      <w:proofErr w:type="gramEnd"/>
      <w:r w:rsidRPr="003C1503">
        <w:rPr>
          <w:rFonts w:ascii="Times New Roman" w:hAnsi="Times New Roman"/>
          <w:color w:val="000000"/>
        </w:rPr>
        <w:t xml:space="preserve">. But if all </w:t>
      </w:r>
      <w:proofErr w:type="gramStart"/>
      <w:r w:rsidRPr="003C1503">
        <w:rPr>
          <w:rFonts w:ascii="Times New Roman" w:hAnsi="Times New Roman"/>
          <w:color w:val="000000"/>
        </w:rPr>
        <w:t>Spring</w:t>
      </w:r>
      <w:proofErr w:type="gramEnd"/>
      <w:r w:rsidRPr="003C1503">
        <w:rPr>
          <w:rFonts w:ascii="Times New Roman" w:hAnsi="Times New Roman"/>
          <w:color w:val="000000"/>
        </w:rPr>
        <w:t xml:space="preserve"> web applications need it, why should you have to provide it? So there are following things any new project need Spring Boot.</w:t>
      </w:r>
    </w:p>
    <w:p w:rsidR="00F35C02" w:rsidRPr="003C1503" w:rsidRDefault="00F35C02" w:rsidP="00F35C02">
      <w:pPr>
        <w:pStyle w:val="ListParagraph"/>
        <w:numPr>
          <w:ilvl w:val="0"/>
          <w:numId w:val="6"/>
        </w:numPr>
        <w:shd w:val="clear" w:color="auto" w:fill="FFFFFF"/>
        <w:spacing w:after="0" w:line="240" w:lineRule="auto"/>
        <w:contextualSpacing/>
        <w:jc w:val="both"/>
        <w:rPr>
          <w:color w:val="000000"/>
          <w:sz w:val="24"/>
          <w:szCs w:val="24"/>
        </w:rPr>
      </w:pPr>
      <w:r w:rsidRPr="003C1503">
        <w:rPr>
          <w:color w:val="000000"/>
          <w:sz w:val="24"/>
          <w:szCs w:val="24"/>
          <w:shd w:val="clear" w:color="auto" w:fill="FFFFFF"/>
        </w:rPr>
        <w:t>To ease the Java-based applications Development, Unit Test and Integration Test Process.</w:t>
      </w:r>
    </w:p>
    <w:p w:rsidR="00F35C02" w:rsidRPr="003C1503" w:rsidRDefault="00F35C02" w:rsidP="00F35C02">
      <w:pPr>
        <w:pStyle w:val="ListParagraph"/>
        <w:numPr>
          <w:ilvl w:val="0"/>
          <w:numId w:val="6"/>
        </w:numPr>
        <w:shd w:val="clear" w:color="auto" w:fill="FFFFFF"/>
        <w:spacing w:after="0" w:line="240" w:lineRule="auto"/>
        <w:contextualSpacing/>
        <w:jc w:val="both"/>
        <w:rPr>
          <w:color w:val="000000"/>
          <w:sz w:val="24"/>
          <w:szCs w:val="24"/>
        </w:rPr>
      </w:pPr>
      <w:r w:rsidRPr="003C1503">
        <w:rPr>
          <w:color w:val="000000"/>
          <w:sz w:val="24"/>
          <w:szCs w:val="24"/>
          <w:shd w:val="clear" w:color="auto" w:fill="FFFFFF"/>
        </w:rPr>
        <w:lastRenderedPageBreak/>
        <w:t>To reduce Development, Unit Test and Integration Test time by providing some defaults.</w:t>
      </w:r>
    </w:p>
    <w:p w:rsidR="00F35C02" w:rsidRPr="003C1503" w:rsidRDefault="00F35C02" w:rsidP="00F35C02">
      <w:pPr>
        <w:pStyle w:val="ListParagraph"/>
        <w:numPr>
          <w:ilvl w:val="0"/>
          <w:numId w:val="6"/>
        </w:numPr>
        <w:shd w:val="clear" w:color="auto" w:fill="FFFFFF"/>
        <w:spacing w:after="0" w:line="240" w:lineRule="auto"/>
        <w:contextualSpacing/>
        <w:jc w:val="both"/>
        <w:rPr>
          <w:color w:val="000000"/>
          <w:sz w:val="24"/>
          <w:szCs w:val="24"/>
        </w:rPr>
      </w:pPr>
      <w:r w:rsidRPr="003C1503">
        <w:rPr>
          <w:color w:val="000000"/>
          <w:sz w:val="24"/>
          <w:szCs w:val="24"/>
          <w:shd w:val="clear" w:color="auto" w:fill="FFFFFF"/>
        </w:rPr>
        <w:t>To increase Productivity.</w:t>
      </w:r>
    </w:p>
    <w:p w:rsidR="00F35C02" w:rsidRPr="003C1503" w:rsidRDefault="00F35C02" w:rsidP="00F35C02">
      <w:pPr>
        <w:pStyle w:val="ListParagraph"/>
        <w:numPr>
          <w:ilvl w:val="0"/>
          <w:numId w:val="6"/>
        </w:numPr>
        <w:shd w:val="clear" w:color="auto" w:fill="FFFFFF"/>
        <w:spacing w:after="0" w:line="240" w:lineRule="auto"/>
        <w:contextualSpacing/>
        <w:jc w:val="both"/>
        <w:rPr>
          <w:color w:val="000000"/>
          <w:sz w:val="24"/>
          <w:szCs w:val="24"/>
        </w:rPr>
      </w:pPr>
      <w:r w:rsidRPr="003C1503">
        <w:rPr>
          <w:rFonts w:ascii="Times New Roman" w:hAnsi="Times New Roman" w:cs="Times New Roman"/>
          <w:color w:val="000000"/>
          <w:sz w:val="24"/>
          <w:szCs w:val="24"/>
        </w:rPr>
        <w:t>When we talk about defaults, Spring Boot has its own opinions. If you are not specifying the details, it will use its own default configurations. If you want persistence, but don’t specify anything else in your POM file, then Spring Boot configures Hibernate as a JPA provider with an HSQLDB database.</w:t>
      </w:r>
    </w:p>
    <w:p w:rsidR="00F35C02" w:rsidRPr="003C1503" w:rsidRDefault="00F35C02" w:rsidP="00F35C02">
      <w:pPr>
        <w:pStyle w:val="ListParagraph"/>
        <w:numPr>
          <w:ilvl w:val="0"/>
          <w:numId w:val="6"/>
        </w:numPr>
        <w:shd w:val="clear" w:color="auto" w:fill="FFFFFF"/>
        <w:spacing w:after="0" w:line="240" w:lineRule="auto"/>
        <w:contextualSpacing/>
        <w:jc w:val="both"/>
        <w:rPr>
          <w:color w:val="000000"/>
          <w:sz w:val="24"/>
          <w:szCs w:val="24"/>
        </w:rPr>
      </w:pPr>
      <w:r w:rsidRPr="003C1503">
        <w:rPr>
          <w:rFonts w:ascii="Times New Roman" w:hAnsi="Times New Roman" w:cs="Times New Roman"/>
          <w:color w:val="000000"/>
          <w:sz w:val="24"/>
          <w:szCs w:val="24"/>
        </w:rPr>
        <w:t> To provide bunch of non-functional features/solutions that are very much common to large scale projects (e.g. embedded servers, security, metrics, health checks, externalized configuration).</w:t>
      </w:r>
    </w:p>
    <w:p w:rsidR="00F35C02" w:rsidRPr="00282914" w:rsidRDefault="00F35C02" w:rsidP="00F35C02">
      <w:pPr>
        <w:pStyle w:val="ListParagraph"/>
        <w:shd w:val="clear" w:color="auto" w:fill="FFFFFF"/>
        <w:spacing w:after="0" w:line="240" w:lineRule="auto"/>
        <w:jc w:val="both"/>
        <w:rPr>
          <w:i/>
          <w:color w:val="000000"/>
          <w:sz w:val="24"/>
          <w:szCs w:val="24"/>
        </w:rPr>
      </w:pPr>
    </w:p>
    <w:p w:rsidR="00F35C02" w:rsidRPr="003C1503" w:rsidRDefault="00F35C02" w:rsidP="00F35C02">
      <w:pPr>
        <w:shd w:val="clear" w:color="auto" w:fill="FFFFFF"/>
        <w:spacing w:line="337" w:lineRule="atLeast"/>
        <w:jc w:val="both"/>
        <w:rPr>
          <w:rFonts w:ascii="Calibri" w:hAnsi="Calibri" w:cs="Calibri"/>
          <w:b/>
          <w:i/>
          <w:color w:val="000000"/>
          <w:sz w:val="32"/>
          <w:szCs w:val="32"/>
          <w:u w:val="single"/>
        </w:rPr>
      </w:pPr>
      <w:r w:rsidRPr="003C1503">
        <w:rPr>
          <w:rFonts w:ascii="Times New Roman" w:hAnsi="Times New Roman"/>
          <w:b/>
          <w:bCs/>
          <w:i/>
          <w:color w:val="000000"/>
          <w:sz w:val="32"/>
          <w:szCs w:val="32"/>
          <w:u w:val="single"/>
        </w:rPr>
        <w:t>What Spring Boot Isn’t?</w:t>
      </w:r>
    </w:p>
    <w:p w:rsidR="00F35C02" w:rsidRPr="003C1503" w:rsidRDefault="00F35C02" w:rsidP="00F35C02">
      <w:pPr>
        <w:shd w:val="clear" w:color="auto" w:fill="FFFFFF"/>
        <w:jc w:val="both"/>
        <w:rPr>
          <w:rFonts w:ascii="Calibri" w:hAnsi="Calibri" w:cs="Calibri"/>
          <w:color w:val="000000"/>
          <w:shd w:val="clear" w:color="auto" w:fill="FFFFFF"/>
        </w:rPr>
      </w:pPr>
      <w:r w:rsidRPr="003C1503">
        <w:rPr>
          <w:rFonts w:ascii="Calibri" w:hAnsi="Calibri" w:cs="Calibri"/>
          <w:color w:val="000000"/>
          <w:shd w:val="clear" w:color="auto" w:fill="FFFFFF"/>
        </w:rPr>
        <w:t xml:space="preserve">As above mention Spring Boot is not a framework to write applications, it helps you to develop and build, package and deploy application with minimal configuration or zero configuration. It is not an application server. But it’s the embedded </w:t>
      </w:r>
      <w:proofErr w:type="spellStart"/>
      <w:r w:rsidRPr="003C1503">
        <w:rPr>
          <w:rFonts w:ascii="Calibri" w:hAnsi="Calibri" w:cs="Calibri"/>
          <w:color w:val="000000"/>
          <w:shd w:val="clear" w:color="auto" w:fill="FFFFFF"/>
        </w:rPr>
        <w:t>servlet</w:t>
      </w:r>
      <w:proofErr w:type="spellEnd"/>
      <w:r w:rsidRPr="003C1503">
        <w:rPr>
          <w:rFonts w:ascii="Calibri" w:hAnsi="Calibri" w:cs="Calibri"/>
          <w:color w:val="000000"/>
          <w:shd w:val="clear" w:color="auto" w:fill="FFFFFF"/>
        </w:rPr>
        <w:t xml:space="preserve"> container that provides application server functionality, not Spring Boot itself.</w:t>
      </w:r>
    </w:p>
    <w:p w:rsidR="00F35C02" w:rsidRPr="00282914" w:rsidRDefault="00F35C02" w:rsidP="00F35C02">
      <w:pPr>
        <w:shd w:val="clear" w:color="auto" w:fill="FFFFFF"/>
        <w:jc w:val="both"/>
        <w:rPr>
          <w:rFonts w:ascii="Calibri" w:hAnsi="Calibri" w:cs="Calibri"/>
          <w: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Similarly, Spring Boot doesn’t implement any enterprise Java specifications such as JPA or JMS. For example, Spring Boot doesn’t implement JPA, but it does support JPA by auto-configuring the appropriate beans for a JPA implementation (such as Hibernate)</w:t>
      </w:r>
      <w:r w:rsidRPr="003C1503">
        <w:rPr>
          <w:rFonts w:ascii="Calibri" w:hAnsi="Calibri" w:cs="Calibri"/>
          <w:color w:val="000000"/>
        </w:rPr>
        <w:t xml:space="preserve"> f</w:t>
      </w:r>
      <w:r w:rsidRPr="003C1503">
        <w:rPr>
          <w:rFonts w:ascii="Calibri" w:hAnsi="Calibri" w:cs="Calibri"/>
          <w:color w:val="000000"/>
          <w:shd w:val="clear" w:color="auto" w:fill="FFFFFF"/>
        </w:rPr>
        <w:t xml:space="preserve">inally, Spring Boot doesn’t employ any form of code generation to accomplish its magic. Instead, it leverages conditional configuration features from Spring 4, along with transitive dependency resolution offered by Maven and </w:t>
      </w:r>
      <w:proofErr w:type="spellStart"/>
      <w:r w:rsidRPr="003C1503">
        <w:rPr>
          <w:rFonts w:ascii="Calibri" w:hAnsi="Calibri" w:cs="Calibri"/>
          <w:color w:val="000000"/>
          <w:shd w:val="clear" w:color="auto" w:fill="FFFFFF"/>
        </w:rPr>
        <w:t>Gradle</w:t>
      </w:r>
      <w:proofErr w:type="spellEnd"/>
      <w:r w:rsidRPr="003C1503">
        <w:rPr>
          <w:rFonts w:ascii="Calibri" w:hAnsi="Calibri" w:cs="Calibri"/>
          <w:color w:val="000000"/>
          <w:shd w:val="clear" w:color="auto" w:fill="FFFFFF"/>
        </w:rPr>
        <w:t xml:space="preserve">, to automatically configure beans in the </w:t>
      </w:r>
      <w:proofErr w:type="gramStart"/>
      <w:r w:rsidRPr="003C1503">
        <w:rPr>
          <w:rFonts w:ascii="Calibri" w:hAnsi="Calibri" w:cs="Calibri"/>
          <w:color w:val="000000"/>
          <w:shd w:val="clear" w:color="auto" w:fill="FFFFFF"/>
        </w:rPr>
        <w:t>Spring</w:t>
      </w:r>
      <w:proofErr w:type="gramEnd"/>
      <w:r w:rsidRPr="003C1503">
        <w:rPr>
          <w:rFonts w:ascii="Calibri" w:hAnsi="Calibri" w:cs="Calibri"/>
          <w:color w:val="000000"/>
          <w:shd w:val="clear" w:color="auto" w:fill="FFFFFF"/>
        </w:rPr>
        <w:t xml:space="preserve"> application context.</w:t>
      </w:r>
    </w:p>
    <w:p w:rsidR="00F35C02" w:rsidRPr="00282914" w:rsidRDefault="00F35C02" w:rsidP="00F35C02">
      <w:pPr>
        <w:shd w:val="clear" w:color="auto" w:fill="FFFFFF"/>
        <w:jc w:val="both"/>
        <w:rPr>
          <w:rFonts w:ascii="Calibri" w:hAnsi="Calibri" w:cs="Calibri"/>
          <w:i/>
          <w:color w:val="000000"/>
        </w:rPr>
      </w:pPr>
    </w:p>
    <w:p w:rsidR="00F35C02" w:rsidRPr="003C1503" w:rsidRDefault="00F35C02" w:rsidP="00F35C02">
      <w:pPr>
        <w:shd w:val="clear" w:color="auto" w:fill="FFFFFF"/>
        <w:jc w:val="both"/>
        <w:rPr>
          <w:rFonts w:ascii="Calibri" w:hAnsi="Calibri" w:cs="Calibri"/>
          <w:iCs/>
          <w:shd w:val="clear" w:color="auto" w:fill="FFFFFF"/>
        </w:rPr>
      </w:pPr>
      <w:r w:rsidRPr="003C1503">
        <w:rPr>
          <w:rFonts w:ascii="Calibri" w:hAnsi="Calibri" w:cs="Calibri"/>
          <w:bCs/>
          <w:iCs/>
        </w:rPr>
        <w:t xml:space="preserve">In short, at its heart, Spring Boot is just </w:t>
      </w:r>
      <w:proofErr w:type="spellStart"/>
      <w:r w:rsidRPr="003C1503">
        <w:rPr>
          <w:rFonts w:ascii="Calibri" w:hAnsi="Calibri" w:cs="Calibri"/>
          <w:bCs/>
          <w:iCs/>
        </w:rPr>
        <w:t>Spring.Future</w:t>
      </w:r>
      <w:proofErr w:type="spellEnd"/>
      <w:r w:rsidRPr="003C1503">
        <w:rPr>
          <w:rFonts w:ascii="Calibri" w:hAnsi="Calibri" w:cs="Calibri"/>
          <w:bCs/>
          <w:iCs/>
        </w:rPr>
        <w:t xml:space="preserve"> Spring projects would not have any XML configurations as part of </w:t>
      </w:r>
      <w:proofErr w:type="gramStart"/>
      <w:r w:rsidRPr="003C1503">
        <w:rPr>
          <w:rFonts w:ascii="Calibri" w:hAnsi="Calibri" w:cs="Calibri"/>
          <w:bCs/>
          <w:iCs/>
        </w:rPr>
        <w:t>it,</w:t>
      </w:r>
      <w:proofErr w:type="gramEnd"/>
      <w:r w:rsidRPr="003C1503">
        <w:rPr>
          <w:rFonts w:ascii="Calibri" w:hAnsi="Calibri" w:cs="Calibri"/>
          <w:bCs/>
          <w:iCs/>
        </w:rPr>
        <w:t xml:space="preserve"> everything will be handled by the project Spring Boot</w:t>
      </w:r>
      <w:r w:rsidRPr="003C1503">
        <w:rPr>
          <w:rFonts w:ascii="Calibri" w:hAnsi="Calibri" w:cs="Calibri"/>
          <w:iCs/>
          <w:shd w:val="clear" w:color="auto" w:fill="FFFFFF"/>
        </w:rPr>
        <w:t>.</w:t>
      </w:r>
    </w:p>
    <w:p w:rsidR="00F35C02" w:rsidRPr="00282914" w:rsidRDefault="00F35C02" w:rsidP="00F35C02">
      <w:pPr>
        <w:shd w:val="clear" w:color="auto" w:fill="FFFFFF"/>
        <w:jc w:val="both"/>
        <w:rPr>
          <w:rFonts w:ascii="Calibri" w:hAnsi="Calibri" w:cs="Calibri"/>
          <w:i/>
        </w:rPr>
      </w:pPr>
    </w:p>
    <w:p w:rsidR="00F35C02" w:rsidRPr="003C1503" w:rsidRDefault="00F35C02" w:rsidP="00F35C02">
      <w:pPr>
        <w:shd w:val="clear" w:color="auto" w:fill="FFFFFF"/>
        <w:jc w:val="both"/>
        <w:rPr>
          <w:rFonts w:ascii="Calibri" w:hAnsi="Calibri" w:cs="Calibri"/>
          <w:b/>
          <w:i/>
          <w:color w:val="000000"/>
          <w:sz w:val="32"/>
          <w:szCs w:val="32"/>
          <w:u w:val="single"/>
        </w:rPr>
      </w:pPr>
      <w:r w:rsidRPr="00282914">
        <w:rPr>
          <w:rFonts w:ascii="Calibri" w:hAnsi="Calibri" w:cs="Calibri"/>
          <w:bCs/>
          <w:i/>
          <w:color w:val="000000"/>
          <w:sz w:val="36"/>
        </w:rPr>
        <w:t> </w:t>
      </w:r>
      <w:r w:rsidRPr="003C1503">
        <w:rPr>
          <w:rFonts w:ascii="Times New Roman" w:hAnsi="Times New Roman"/>
          <w:b/>
          <w:bCs/>
          <w:i/>
          <w:color w:val="000000"/>
          <w:sz w:val="32"/>
          <w:szCs w:val="32"/>
          <w:u w:val="single"/>
        </w:rPr>
        <w:t>Pros/Cons of Spring Boot</w:t>
      </w:r>
    </w:p>
    <w:p w:rsidR="00F35C02" w:rsidRPr="003C1503" w:rsidRDefault="00F35C02" w:rsidP="00F35C02">
      <w:pPr>
        <w:shd w:val="clear" w:color="auto" w:fill="FFFFFF"/>
        <w:jc w:val="both"/>
        <w:rPr>
          <w:rFonts w:ascii="Calibri" w:hAnsi="Calibri" w:cs="Calibri"/>
          <w:b/>
          <w:color w:val="000000"/>
          <w:u w:val="single"/>
        </w:rPr>
      </w:pPr>
      <w:r w:rsidRPr="003C1503">
        <w:rPr>
          <w:rFonts w:ascii="Calibri" w:hAnsi="Calibri" w:cs="Calibri"/>
          <w:b/>
          <w:bCs/>
          <w:color w:val="000000"/>
          <w:u w:val="single"/>
          <w:shd w:val="clear" w:color="auto" w:fill="FFFFFF"/>
        </w:rPr>
        <w:t>Pros of Spring Boot:</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It is very easy to develop Spring Based applications with Java or Groovy.</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It reduces lots of development time and increases productivity.</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It avoids writing lots of boilerplate Code, Annotations and XML Configuration.</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 xml:space="preserve">It is very easy to integrate Spring Boot Application with its Spring Ecosystem like Spring JDBC, Spring ORM, Spring Data, </w:t>
      </w:r>
      <w:proofErr w:type="gramStart"/>
      <w:r w:rsidRPr="003C1503">
        <w:rPr>
          <w:color w:val="000000"/>
          <w:sz w:val="24"/>
          <w:szCs w:val="24"/>
          <w:shd w:val="clear" w:color="auto" w:fill="FFFFFF"/>
        </w:rPr>
        <w:t>Spring</w:t>
      </w:r>
      <w:proofErr w:type="gramEnd"/>
      <w:r w:rsidRPr="003C1503">
        <w:rPr>
          <w:color w:val="000000"/>
          <w:sz w:val="24"/>
          <w:szCs w:val="24"/>
          <w:shd w:val="clear" w:color="auto" w:fill="FFFFFF"/>
        </w:rPr>
        <w:t xml:space="preserve"> Security etc.</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It follows “Opinionated Defaults Configuration” Approach to reduce Developer effort</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It provides Embedded HTTP servers like Tomcat, Jetty etc. to develop and test our web applications very easily.</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It provides CLI (Command Line Interface) tool to develop and test Spring Boot (Java or Groovy) Applications from command prompt very easily and quickly.</w:t>
      </w:r>
    </w:p>
    <w:p w:rsidR="00F35C02" w:rsidRPr="003C1503" w:rsidRDefault="00F35C02" w:rsidP="00F35C02">
      <w:pPr>
        <w:pStyle w:val="ListParagraph"/>
        <w:numPr>
          <w:ilvl w:val="0"/>
          <w:numId w:val="7"/>
        </w:numPr>
        <w:shd w:val="clear" w:color="auto" w:fill="FFFFFF"/>
        <w:spacing w:after="60" w:line="240" w:lineRule="auto"/>
        <w:contextualSpacing/>
        <w:jc w:val="both"/>
        <w:rPr>
          <w:color w:val="000000"/>
        </w:rPr>
      </w:pPr>
      <w:r w:rsidRPr="003C1503">
        <w:rPr>
          <w:color w:val="000000"/>
          <w:sz w:val="24"/>
          <w:szCs w:val="24"/>
          <w:shd w:val="clear" w:color="auto" w:fill="FFFFFF"/>
        </w:rPr>
        <w:t xml:space="preserve">It provides lots of </w:t>
      </w:r>
      <w:proofErr w:type="spellStart"/>
      <w:r w:rsidRPr="003C1503">
        <w:rPr>
          <w:color w:val="000000"/>
          <w:sz w:val="24"/>
          <w:szCs w:val="24"/>
          <w:shd w:val="clear" w:color="auto" w:fill="FFFFFF"/>
        </w:rPr>
        <w:t>plugins</w:t>
      </w:r>
      <w:proofErr w:type="spellEnd"/>
      <w:r w:rsidRPr="003C1503">
        <w:rPr>
          <w:color w:val="000000"/>
          <w:sz w:val="24"/>
          <w:szCs w:val="24"/>
          <w:shd w:val="clear" w:color="auto" w:fill="FFFFFF"/>
        </w:rPr>
        <w:t xml:space="preserve"> to develop and test Spring Boot Applications very easily using Build Tools like Maven and </w:t>
      </w:r>
      <w:proofErr w:type="spellStart"/>
      <w:r w:rsidRPr="003C1503">
        <w:rPr>
          <w:color w:val="000000"/>
          <w:sz w:val="24"/>
          <w:szCs w:val="24"/>
          <w:shd w:val="clear" w:color="auto" w:fill="FFFFFF"/>
        </w:rPr>
        <w:t>Gradle</w:t>
      </w:r>
      <w:proofErr w:type="spellEnd"/>
      <w:r w:rsidRPr="003C1503">
        <w:rPr>
          <w:color w:val="000000"/>
          <w:sz w:val="24"/>
          <w:szCs w:val="24"/>
          <w:shd w:val="clear" w:color="auto" w:fill="FFFFFF"/>
        </w:rPr>
        <w:t>.</w:t>
      </w:r>
    </w:p>
    <w:p w:rsidR="00F35C02" w:rsidRPr="00282914" w:rsidRDefault="00F35C02" w:rsidP="00F35C02">
      <w:pPr>
        <w:pStyle w:val="ListParagraph"/>
        <w:numPr>
          <w:ilvl w:val="0"/>
          <w:numId w:val="7"/>
        </w:numPr>
        <w:shd w:val="clear" w:color="auto" w:fill="FFFFFF"/>
        <w:spacing w:after="60" w:line="240" w:lineRule="auto"/>
        <w:contextualSpacing/>
        <w:jc w:val="both"/>
        <w:rPr>
          <w:i/>
          <w:color w:val="000000"/>
        </w:rPr>
      </w:pPr>
      <w:r w:rsidRPr="003C1503">
        <w:rPr>
          <w:color w:val="000000"/>
          <w:sz w:val="24"/>
          <w:szCs w:val="24"/>
          <w:shd w:val="clear" w:color="auto" w:fill="FFFFFF"/>
        </w:rPr>
        <w:t xml:space="preserve">It provides lots of </w:t>
      </w:r>
      <w:proofErr w:type="spellStart"/>
      <w:r w:rsidRPr="003C1503">
        <w:rPr>
          <w:color w:val="000000"/>
          <w:sz w:val="24"/>
          <w:szCs w:val="24"/>
          <w:shd w:val="clear" w:color="auto" w:fill="FFFFFF"/>
        </w:rPr>
        <w:t>plugins</w:t>
      </w:r>
      <w:proofErr w:type="spellEnd"/>
      <w:r w:rsidRPr="003C1503">
        <w:rPr>
          <w:color w:val="000000"/>
          <w:sz w:val="24"/>
          <w:szCs w:val="24"/>
          <w:shd w:val="clear" w:color="auto" w:fill="FFFFFF"/>
        </w:rPr>
        <w:t xml:space="preserve"> to work with embedded and in-memory Databases very easily</w:t>
      </w:r>
      <w:r w:rsidRPr="00282914">
        <w:rPr>
          <w:i/>
          <w:color w:val="000000"/>
          <w:sz w:val="24"/>
          <w:szCs w:val="24"/>
          <w:shd w:val="clear" w:color="auto" w:fill="FFFFFF"/>
        </w:rPr>
        <w:t>.</w:t>
      </w:r>
    </w:p>
    <w:p w:rsidR="00F35C02" w:rsidRPr="00282914" w:rsidRDefault="00F35C02" w:rsidP="00F35C02">
      <w:pPr>
        <w:shd w:val="clear" w:color="auto" w:fill="FFFFFF"/>
        <w:jc w:val="both"/>
        <w:rPr>
          <w:rFonts w:ascii="Calibri" w:hAnsi="Calibri" w:cs="Calibri"/>
          <w:bCs/>
          <w:i/>
          <w:color w:val="000000"/>
          <w:u w:val="single"/>
        </w:rPr>
      </w:pPr>
    </w:p>
    <w:p w:rsidR="00F35C02" w:rsidRPr="003C1503" w:rsidRDefault="00F35C02" w:rsidP="00F35C02">
      <w:pPr>
        <w:shd w:val="clear" w:color="auto" w:fill="FFFFFF"/>
        <w:jc w:val="both"/>
        <w:rPr>
          <w:rFonts w:ascii="Calibri" w:hAnsi="Calibri" w:cs="Calibri"/>
          <w:b/>
          <w:i/>
          <w:color w:val="000000"/>
          <w:u w:val="single"/>
        </w:rPr>
      </w:pPr>
      <w:r w:rsidRPr="003C1503">
        <w:rPr>
          <w:rFonts w:ascii="Calibri" w:hAnsi="Calibri" w:cs="Calibri"/>
          <w:b/>
          <w:bCs/>
          <w:i/>
          <w:color w:val="000000"/>
          <w:u w:val="single"/>
        </w:rPr>
        <w:t>Limitation of Spring Boot:</w:t>
      </w: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rPr>
        <w:lastRenderedPageBreak/>
        <w:t>It is very tough and time consuming process to convert existing or legacy Spring Framework projects into Spring Boot Applications. It is applicable only for brand new/Greenfield Spring Projects.</w:t>
      </w:r>
    </w:p>
    <w:p w:rsidR="00F35C02" w:rsidRPr="00282914" w:rsidRDefault="00F35C02" w:rsidP="00F35C02">
      <w:pPr>
        <w:shd w:val="clear" w:color="auto" w:fill="FFFFFF"/>
        <w:jc w:val="both"/>
        <w:rPr>
          <w:rFonts w:ascii="Calibri" w:hAnsi="Calibri" w:cs="Calibri"/>
          <w:i/>
          <w:color w:val="000000"/>
        </w:rPr>
      </w:pPr>
    </w:p>
    <w:p w:rsidR="00F35C02" w:rsidRPr="003C1503" w:rsidRDefault="00F35C02" w:rsidP="00F35C02">
      <w:pPr>
        <w:shd w:val="clear" w:color="auto" w:fill="FFFFFF"/>
        <w:spacing w:line="337" w:lineRule="atLeast"/>
        <w:jc w:val="both"/>
        <w:rPr>
          <w:rFonts w:ascii="Calibri" w:hAnsi="Calibri" w:cs="Calibri"/>
          <w:b/>
          <w:i/>
          <w:color w:val="000000"/>
          <w:u w:val="single"/>
        </w:rPr>
      </w:pPr>
      <w:r w:rsidRPr="003C1503">
        <w:rPr>
          <w:rFonts w:ascii="Times New Roman" w:hAnsi="Times New Roman"/>
          <w:b/>
          <w:bCs/>
          <w:i/>
          <w:color w:val="000000"/>
          <w:sz w:val="36"/>
          <w:szCs w:val="36"/>
          <w:u w:val="single"/>
        </w:rPr>
        <w:t>Spring boot releases</w:t>
      </w: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bCs/>
          <w:color w:val="000000"/>
          <w:shd w:val="clear" w:color="auto" w:fill="FFFFFF"/>
        </w:rPr>
        <w:t>Latest Releases</w:t>
      </w:r>
      <w:r w:rsidRPr="003C1503">
        <w:rPr>
          <w:rFonts w:ascii="Calibri" w:hAnsi="Calibri" w:cs="Calibri"/>
          <w:color w:val="000000"/>
          <w:shd w:val="clear" w:color="auto" w:fill="FFFFFF"/>
        </w:rPr>
        <w:t>: Spring Boot 1.</w:t>
      </w:r>
      <w:r>
        <w:rPr>
          <w:rFonts w:ascii="Calibri" w:hAnsi="Calibri" w:cs="Calibri"/>
          <w:color w:val="000000"/>
          <w:shd w:val="clear" w:color="auto" w:fill="FFFFFF"/>
        </w:rPr>
        <w:t xml:space="preserve">x </w:t>
      </w:r>
      <w:r w:rsidRPr="003C1503">
        <w:rPr>
          <w:rFonts w:ascii="Calibri" w:hAnsi="Calibri" w:cs="Calibri"/>
          <w:color w:val="000000"/>
          <w:shd w:val="clear" w:color="auto" w:fill="FFFFFF"/>
        </w:rPr>
        <w:t xml:space="preserve">and </w:t>
      </w:r>
      <w:r>
        <w:rPr>
          <w:rFonts w:ascii="Calibri" w:hAnsi="Calibri" w:cs="Calibri"/>
          <w:color w:val="000000"/>
          <w:shd w:val="clear" w:color="auto" w:fill="FFFFFF"/>
        </w:rPr>
        <w:t>2</w:t>
      </w:r>
      <w:r w:rsidRPr="003C1503">
        <w:rPr>
          <w:rFonts w:ascii="Calibri" w:hAnsi="Calibri" w:cs="Calibri"/>
          <w:color w:val="000000"/>
          <w:shd w:val="clear" w:color="auto" w:fill="FFFFFF"/>
        </w:rPr>
        <w:t>.x available now. You require minimum Spring Framework 4.</w:t>
      </w:r>
      <w:r>
        <w:rPr>
          <w:rFonts w:ascii="Calibri" w:hAnsi="Calibri" w:cs="Calibri"/>
          <w:color w:val="000000"/>
          <w:shd w:val="clear" w:color="auto" w:fill="FFFFFF"/>
        </w:rPr>
        <w:t>x</w:t>
      </w:r>
      <w:r w:rsidRPr="003C1503">
        <w:rPr>
          <w:rFonts w:ascii="Calibri" w:hAnsi="Calibri" w:cs="Calibri"/>
          <w:color w:val="000000"/>
          <w:shd w:val="clear" w:color="auto" w:fill="FFFFFF"/>
        </w:rPr>
        <w:t>.</w:t>
      </w:r>
      <w:r>
        <w:rPr>
          <w:rFonts w:ascii="Calibri" w:hAnsi="Calibri" w:cs="Calibri"/>
          <w:color w:val="000000"/>
          <w:shd w:val="clear" w:color="auto" w:fill="FFFFFF"/>
        </w:rPr>
        <w:t xml:space="preserve"> or 5.x</w:t>
      </w:r>
      <w:r w:rsidRPr="003C1503">
        <w:rPr>
          <w:rFonts w:ascii="Calibri" w:hAnsi="Calibri" w:cs="Calibri"/>
          <w:color w:val="000000"/>
          <w:shd w:val="clear" w:color="auto" w:fill="FFFFFF"/>
        </w:rPr>
        <w:t xml:space="preserve"> for this version.</w:t>
      </w:r>
    </w:p>
    <w:p w:rsidR="00F35C02" w:rsidRPr="003C1503" w:rsidRDefault="00F35C02" w:rsidP="00F35C02">
      <w:pPr>
        <w:shd w:val="clear" w:color="auto" w:fill="FFFFFF"/>
        <w:jc w:val="both"/>
        <w:rPr>
          <w:rFonts w:ascii="Calibri" w:hAnsi="Calibri" w:cs="Calibri"/>
          <w:color w:val="000000"/>
        </w:rPr>
      </w:pPr>
      <w:hyperlink r:id="rId6" w:anchor=".V2VT3bt97IU" w:tgtFrame="_blank" w:history="1">
        <w:r w:rsidRPr="003C1503">
          <w:rPr>
            <w:rFonts w:ascii="Calibri" w:hAnsi="Calibri" w:cs="Calibri"/>
            <w:bCs/>
            <w:color w:val="696969"/>
          </w:rPr>
          <w:t xml:space="preserve">Features Added in </w:t>
        </w:r>
        <w:proofErr w:type="spellStart"/>
        <w:r w:rsidRPr="003C1503">
          <w:rPr>
            <w:rFonts w:ascii="Calibri" w:hAnsi="Calibri" w:cs="Calibri"/>
            <w:bCs/>
            <w:color w:val="696969"/>
          </w:rPr>
          <w:t>SpringBoot</w:t>
        </w:r>
        <w:proofErr w:type="spellEnd"/>
        <w:r w:rsidRPr="003C1503">
          <w:rPr>
            <w:rFonts w:ascii="Calibri" w:hAnsi="Calibri" w:cs="Calibri"/>
            <w:bCs/>
            <w:color w:val="696969"/>
          </w:rPr>
          <w:t xml:space="preserve"> 1.4.x are</w:t>
        </w:r>
      </w:hyperlink>
      <w:r w:rsidRPr="003C1503">
        <w:rPr>
          <w:rFonts w:ascii="Calibri" w:hAnsi="Calibri" w:cs="Calibri"/>
          <w:bCs/>
          <w:color w:val="000000"/>
          <w:shd w:val="clear" w:color="auto" w:fill="FFFFFF"/>
        </w:rPr>
        <w:t>:</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color w:val="000000"/>
          <w:shd w:val="clear" w:color="auto" w:fill="FFFFFF"/>
        </w:rPr>
        <w:t>Executable JAR Layout</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color w:val="000000"/>
          <w:shd w:val="clear" w:color="auto" w:fill="FFFFFF"/>
        </w:rPr>
        <w:t>Startup error improvements</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rPr>
        <w:t> </w:t>
      </w:r>
      <w:r w:rsidRPr="003C1503">
        <w:rPr>
          <w:color w:val="000000"/>
          <w:shd w:val="clear" w:color="auto" w:fill="FFFFFF"/>
        </w:rPr>
        <w:t>Hibernate 5</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rPr>
        <w:t> </w:t>
      </w:r>
      <w:r w:rsidRPr="003C1503">
        <w:rPr>
          <w:color w:val="000000"/>
          <w:shd w:val="clear" w:color="auto" w:fill="FFFFFF"/>
        </w:rPr>
        <w:t>Spring Framework 4.3</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rPr>
        <w:t> </w:t>
      </w:r>
      <w:r w:rsidRPr="003C1503">
        <w:rPr>
          <w:color w:val="000000"/>
          <w:shd w:val="clear" w:color="auto" w:fill="FFFFFF"/>
        </w:rPr>
        <w:t>Third Party Library</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rPr>
        <w:t> </w:t>
      </w:r>
      <w:r w:rsidRPr="003C1503">
        <w:rPr>
          <w:color w:val="000000"/>
          <w:shd w:val="clear" w:color="auto" w:fill="FFFFFF"/>
        </w:rPr>
        <w:t xml:space="preserve">Custom JSON </w:t>
      </w:r>
      <w:proofErr w:type="spellStart"/>
      <w:r w:rsidRPr="003C1503">
        <w:rPr>
          <w:color w:val="000000"/>
          <w:shd w:val="clear" w:color="auto" w:fill="FFFFFF"/>
        </w:rPr>
        <w:t>Serializer</w:t>
      </w:r>
      <w:proofErr w:type="spellEnd"/>
      <w:r w:rsidRPr="003C1503">
        <w:rPr>
          <w:color w:val="000000"/>
          <w:shd w:val="clear" w:color="auto" w:fill="FFFFFF"/>
        </w:rPr>
        <w:t xml:space="preserve"> and </w:t>
      </w:r>
      <w:proofErr w:type="spellStart"/>
      <w:r w:rsidRPr="003C1503">
        <w:rPr>
          <w:color w:val="000000"/>
          <w:shd w:val="clear" w:color="auto" w:fill="FFFFFF"/>
        </w:rPr>
        <w:t>Deserializer</w:t>
      </w:r>
      <w:proofErr w:type="spellEnd"/>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rPr>
        <w:t> </w:t>
      </w:r>
      <w:r w:rsidRPr="003C1503">
        <w:rPr>
          <w:color w:val="000000"/>
          <w:shd w:val="clear" w:color="auto" w:fill="FFFFFF"/>
        </w:rPr>
        <w:t>New auto-configuration support</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szCs w:val="14"/>
        </w:rPr>
        <w:t> </w:t>
      </w:r>
      <w:proofErr w:type="spellStart"/>
      <w:r w:rsidRPr="003C1503">
        <w:rPr>
          <w:color w:val="000000"/>
          <w:shd w:val="clear" w:color="auto" w:fill="FFFFFF"/>
        </w:rPr>
        <w:t>Couchbase</w:t>
      </w:r>
      <w:proofErr w:type="spellEnd"/>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rFonts w:ascii="Times New Roman" w:hAnsi="Times New Roman" w:cs="Times New Roman"/>
          <w:color w:val="000000"/>
          <w:sz w:val="14"/>
        </w:rPr>
        <w:t> </w:t>
      </w:r>
      <w:r w:rsidRPr="003C1503">
        <w:rPr>
          <w:color w:val="000000"/>
          <w:shd w:val="clear" w:color="auto" w:fill="FFFFFF"/>
        </w:rPr>
        <w:t>Neo4j</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proofErr w:type="spellStart"/>
      <w:r w:rsidRPr="003C1503">
        <w:rPr>
          <w:color w:val="000000"/>
          <w:shd w:val="clear" w:color="auto" w:fill="FFFFFF"/>
        </w:rPr>
        <w:t>Narayana</w:t>
      </w:r>
      <w:proofErr w:type="spellEnd"/>
      <w:r w:rsidRPr="003C1503">
        <w:rPr>
          <w:color w:val="000000"/>
          <w:shd w:val="clear" w:color="auto" w:fill="FFFFFF"/>
        </w:rPr>
        <w:t xml:space="preserve"> transactional manager</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color w:val="000000"/>
          <w:shd w:val="clear" w:color="auto" w:fill="FFFFFF"/>
        </w:rPr>
        <w:t>Caffeine Cache</w:t>
      </w:r>
    </w:p>
    <w:p w:rsidR="00F35C02" w:rsidRPr="003C1503" w:rsidRDefault="00F35C02" w:rsidP="00F35C02">
      <w:pPr>
        <w:pStyle w:val="ListParagraph"/>
        <w:numPr>
          <w:ilvl w:val="0"/>
          <w:numId w:val="8"/>
        </w:numPr>
        <w:shd w:val="clear" w:color="auto" w:fill="FFFFFF"/>
        <w:spacing w:after="60" w:line="240" w:lineRule="auto"/>
        <w:contextualSpacing/>
        <w:jc w:val="both"/>
        <w:rPr>
          <w:color w:val="000000"/>
        </w:rPr>
      </w:pPr>
      <w:r w:rsidRPr="003C1503">
        <w:rPr>
          <w:color w:val="000000"/>
          <w:shd w:val="clear" w:color="auto" w:fill="FFFFFF"/>
        </w:rPr>
        <w:t>Actuator improvements</w:t>
      </w:r>
    </w:p>
    <w:p w:rsidR="00F35C02" w:rsidRPr="00282914" w:rsidRDefault="00F35C02" w:rsidP="00F35C02">
      <w:pPr>
        <w:pStyle w:val="ListParagraph"/>
        <w:numPr>
          <w:ilvl w:val="0"/>
          <w:numId w:val="8"/>
        </w:numPr>
        <w:shd w:val="clear" w:color="auto" w:fill="FFFFFF"/>
        <w:spacing w:after="60" w:line="240" w:lineRule="auto"/>
        <w:contextualSpacing/>
        <w:jc w:val="both"/>
        <w:rPr>
          <w:i/>
          <w:color w:val="000000"/>
        </w:rPr>
      </w:pPr>
      <w:r w:rsidRPr="003C1503">
        <w:rPr>
          <w:color w:val="000000"/>
          <w:shd w:val="clear" w:color="auto" w:fill="FFFFFF"/>
        </w:rPr>
        <w:t>Testing improvements</w:t>
      </w:r>
    </w:p>
    <w:p w:rsidR="00F35C02" w:rsidRPr="003C1503" w:rsidRDefault="00F35C02" w:rsidP="00F35C02">
      <w:pPr>
        <w:rPr>
          <w:rFonts w:ascii="Times New Roman" w:hAnsi="Times New Roman"/>
          <w:b/>
          <w:i/>
          <w:u w:val="single"/>
        </w:rPr>
      </w:pPr>
      <w:r w:rsidRPr="003C1503">
        <w:rPr>
          <w:rFonts w:ascii="Calibri" w:hAnsi="Calibri" w:cs="Calibri"/>
          <w:b/>
          <w:bCs/>
          <w:i/>
          <w:color w:val="000000"/>
          <w:sz w:val="36"/>
          <w:szCs w:val="36"/>
          <w:u w:val="single"/>
          <w:shd w:val="clear" w:color="auto" w:fill="FFFFFF"/>
        </w:rPr>
        <w:t>Getting started with Spring Boot</w:t>
      </w:r>
    </w:p>
    <w:p w:rsidR="00F35C02" w:rsidRPr="003C1503" w:rsidRDefault="00F35C02" w:rsidP="00F35C02">
      <w:pPr>
        <w:shd w:val="clear" w:color="auto" w:fill="FFFFFF"/>
        <w:jc w:val="both"/>
        <w:rPr>
          <w:rFonts w:ascii="Calibri" w:hAnsi="Calibri" w:cs="Calibri"/>
          <w:color w:val="000000"/>
        </w:rPr>
      </w:pPr>
      <w:r w:rsidRPr="003C1503">
        <w:rPr>
          <w:rFonts w:ascii="Times New Roman" w:hAnsi="Times New Roman"/>
          <w:color w:val="000000"/>
        </w:rPr>
        <w:t xml:space="preserve">Ultimately, a Spring Boot project is just a regular </w:t>
      </w:r>
      <w:proofErr w:type="gramStart"/>
      <w:r w:rsidRPr="003C1503">
        <w:rPr>
          <w:rFonts w:ascii="Times New Roman" w:hAnsi="Times New Roman"/>
          <w:color w:val="000000"/>
        </w:rPr>
        <w:t>Spring</w:t>
      </w:r>
      <w:proofErr w:type="gramEnd"/>
      <w:r w:rsidRPr="003C1503">
        <w:rPr>
          <w:rFonts w:ascii="Times New Roman" w:hAnsi="Times New Roman"/>
          <w:color w:val="000000"/>
        </w:rPr>
        <w:t xml:space="preserve"> project that happens to leverage Spring Boot starters and auto-configuration. To Start Opinionated Approach to create Spring Boot Applications, The Spring Team (The Pivotal Team) has provided the </w:t>
      </w:r>
      <w:proofErr w:type="gramStart"/>
      <w:r w:rsidRPr="003C1503">
        <w:rPr>
          <w:rFonts w:ascii="Times New Roman" w:hAnsi="Times New Roman"/>
          <w:color w:val="000000"/>
        </w:rPr>
        <w:t>following  approaches</w:t>
      </w:r>
      <w:proofErr w:type="gramEnd"/>
      <w:r w:rsidRPr="003C1503">
        <w:rPr>
          <w:rFonts w:ascii="Times New Roman" w:hAnsi="Times New Roman"/>
          <w:color w:val="000000"/>
        </w:rPr>
        <w:t>.</w:t>
      </w:r>
    </w:p>
    <w:p w:rsidR="00F35C02" w:rsidRPr="003C1503" w:rsidRDefault="00F35C02" w:rsidP="00F35C02">
      <w:pPr>
        <w:numPr>
          <w:ilvl w:val="0"/>
          <w:numId w:val="3"/>
        </w:numPr>
        <w:shd w:val="clear" w:color="auto" w:fill="FFFFFF"/>
        <w:ind w:left="0" w:firstLine="0"/>
        <w:jc w:val="both"/>
        <w:rPr>
          <w:rFonts w:ascii="Calibri" w:hAnsi="Calibri" w:cs="Calibri"/>
          <w:color w:val="000000"/>
        </w:rPr>
      </w:pPr>
      <w:r w:rsidRPr="003C1503">
        <w:rPr>
          <w:rFonts w:ascii="Calibri" w:hAnsi="Calibri" w:cs="Calibri"/>
          <w:color w:val="000000"/>
          <w:shd w:val="clear" w:color="auto" w:fill="FFFFFF"/>
        </w:rPr>
        <w:t>Using Spring Boot CLI Tool</w:t>
      </w:r>
    </w:p>
    <w:p w:rsidR="00F35C02" w:rsidRPr="003C1503" w:rsidRDefault="00F35C02" w:rsidP="00F35C02">
      <w:pPr>
        <w:numPr>
          <w:ilvl w:val="0"/>
          <w:numId w:val="3"/>
        </w:numPr>
        <w:shd w:val="clear" w:color="auto" w:fill="FFFFFF"/>
        <w:ind w:left="0" w:firstLine="0"/>
        <w:jc w:val="both"/>
        <w:rPr>
          <w:rFonts w:ascii="Calibri" w:hAnsi="Calibri" w:cs="Calibri"/>
          <w:color w:val="000000"/>
        </w:rPr>
      </w:pPr>
      <w:r w:rsidRPr="003C1503">
        <w:rPr>
          <w:rFonts w:ascii="Calibri" w:hAnsi="Calibri" w:cs="Calibri"/>
          <w:color w:val="000000"/>
          <w:shd w:val="clear" w:color="auto" w:fill="FFFFFF"/>
        </w:rPr>
        <w:t>Using Spring STS IDE</w:t>
      </w:r>
    </w:p>
    <w:p w:rsidR="00F35C02" w:rsidRPr="003C1503" w:rsidRDefault="00F35C02" w:rsidP="00F35C02">
      <w:pPr>
        <w:numPr>
          <w:ilvl w:val="0"/>
          <w:numId w:val="3"/>
        </w:numPr>
        <w:shd w:val="clear" w:color="auto" w:fill="FFFFFF"/>
        <w:ind w:left="0" w:firstLine="0"/>
        <w:jc w:val="both"/>
        <w:rPr>
          <w:rFonts w:ascii="Calibri" w:hAnsi="Calibri" w:cs="Calibri"/>
          <w:color w:val="000000"/>
        </w:rPr>
      </w:pPr>
      <w:r w:rsidRPr="003C1503">
        <w:rPr>
          <w:rFonts w:ascii="Calibri" w:hAnsi="Calibri" w:cs="Calibri"/>
          <w:color w:val="000000"/>
          <w:shd w:val="clear" w:color="auto" w:fill="FFFFFF"/>
        </w:rPr>
        <w:t xml:space="preserve">Using Spring </w:t>
      </w:r>
      <w:proofErr w:type="spellStart"/>
      <w:r w:rsidRPr="003C1503">
        <w:rPr>
          <w:rFonts w:ascii="Calibri" w:hAnsi="Calibri" w:cs="Calibri"/>
          <w:color w:val="000000"/>
          <w:shd w:val="clear" w:color="auto" w:fill="FFFFFF"/>
        </w:rPr>
        <w:t>Initializer</w:t>
      </w:r>
      <w:proofErr w:type="spellEnd"/>
      <w:r w:rsidRPr="003C1503">
        <w:rPr>
          <w:rFonts w:ascii="Calibri" w:hAnsi="Calibri" w:cs="Calibri"/>
          <w:color w:val="000000"/>
          <w:shd w:val="clear" w:color="auto" w:fill="FFFFFF"/>
        </w:rPr>
        <w:t xml:space="preserve"> (</w:t>
      </w:r>
      <w:r w:rsidRPr="003C1503">
        <w:rPr>
          <w:rFonts w:ascii="Calibri" w:hAnsi="Calibri" w:cs="Calibri"/>
          <w:bCs/>
          <w:color w:val="000000"/>
          <w:shd w:val="clear" w:color="auto" w:fill="FFFFFF"/>
        </w:rPr>
        <w:t>Website</w:t>
      </w:r>
      <w:r w:rsidRPr="003C1503">
        <w:rPr>
          <w:rFonts w:ascii="Calibri" w:hAnsi="Calibri" w:cs="Calibri"/>
          <w:bCs/>
          <w:color w:val="000000"/>
        </w:rPr>
        <w:t> </w:t>
      </w:r>
      <w:hyperlink r:id="rId7" w:tgtFrame="_blank" w:history="1">
        <w:r w:rsidRPr="003C1503">
          <w:rPr>
            <w:rFonts w:ascii="Calibri" w:hAnsi="Calibri" w:cs="Calibri"/>
            <w:color w:val="696969"/>
          </w:rPr>
          <w:t>http://start.spring.io/</w:t>
        </w:r>
      </w:hyperlink>
      <w:r w:rsidRPr="003C1503">
        <w:rPr>
          <w:rFonts w:ascii="Calibri" w:hAnsi="Calibri" w:cs="Calibri"/>
          <w:color w:val="000000"/>
          <w:shd w:val="clear" w:color="auto" w:fill="FFFFFF"/>
        </w:rPr>
        <w:t>)</w:t>
      </w:r>
    </w:p>
    <w:p w:rsidR="00F35C02" w:rsidRPr="003C1503" w:rsidRDefault="00F35C02" w:rsidP="00F35C02">
      <w:pPr>
        <w:numPr>
          <w:ilvl w:val="0"/>
          <w:numId w:val="3"/>
        </w:numPr>
        <w:shd w:val="clear" w:color="auto" w:fill="FFFFFF"/>
        <w:ind w:left="0" w:firstLine="0"/>
        <w:jc w:val="both"/>
        <w:rPr>
          <w:rFonts w:ascii="Calibri" w:hAnsi="Calibri" w:cs="Calibri"/>
          <w:color w:val="000000"/>
        </w:rPr>
      </w:pPr>
      <w:r w:rsidRPr="003C1503">
        <w:rPr>
          <w:rFonts w:ascii="Calibri" w:hAnsi="Calibri" w:cs="Calibri"/>
          <w:color w:val="000000"/>
          <w:shd w:val="clear" w:color="auto" w:fill="FFFFFF"/>
        </w:rPr>
        <w:t xml:space="preserve">By configuring STS </w:t>
      </w:r>
      <w:proofErr w:type="spellStart"/>
      <w:r w:rsidRPr="003C1503">
        <w:rPr>
          <w:rFonts w:ascii="Calibri" w:hAnsi="Calibri" w:cs="Calibri"/>
          <w:color w:val="000000"/>
          <w:shd w:val="clear" w:color="auto" w:fill="FFFFFF"/>
        </w:rPr>
        <w:t>plugin</w:t>
      </w:r>
      <w:proofErr w:type="spellEnd"/>
      <w:r w:rsidRPr="003C1503">
        <w:rPr>
          <w:rFonts w:ascii="Calibri" w:hAnsi="Calibri" w:cs="Calibri"/>
          <w:color w:val="000000"/>
          <w:shd w:val="clear" w:color="auto" w:fill="FFFFFF"/>
        </w:rPr>
        <w:t xml:space="preserve"> in Eclipse IDE</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We can develop two flavors of Spring-Based Applications using Spring Boot</w:t>
      </w:r>
    </w:p>
    <w:p w:rsidR="00F35C02" w:rsidRPr="003C1503" w:rsidRDefault="00F35C02" w:rsidP="00F35C02">
      <w:pPr>
        <w:numPr>
          <w:ilvl w:val="0"/>
          <w:numId w:val="4"/>
        </w:numPr>
        <w:shd w:val="clear" w:color="auto" w:fill="FFFFFF"/>
        <w:ind w:left="0" w:firstLine="0"/>
        <w:jc w:val="both"/>
        <w:rPr>
          <w:rFonts w:ascii="Calibri" w:hAnsi="Calibri" w:cs="Calibri"/>
          <w:color w:val="000000"/>
        </w:rPr>
      </w:pPr>
      <w:r w:rsidRPr="003C1503">
        <w:rPr>
          <w:rFonts w:ascii="Calibri" w:hAnsi="Calibri" w:cs="Calibri"/>
          <w:color w:val="000000"/>
          <w:shd w:val="clear" w:color="auto" w:fill="FFFFFF"/>
        </w:rPr>
        <w:t>Java-Based Applications</w:t>
      </w:r>
    </w:p>
    <w:p w:rsidR="00F35C02" w:rsidRPr="003C1503" w:rsidRDefault="00F35C02" w:rsidP="00F35C02">
      <w:pPr>
        <w:numPr>
          <w:ilvl w:val="0"/>
          <w:numId w:val="4"/>
        </w:numPr>
        <w:shd w:val="clear" w:color="auto" w:fill="FFFFFF"/>
        <w:ind w:left="0" w:firstLine="0"/>
        <w:jc w:val="both"/>
        <w:rPr>
          <w:rFonts w:ascii="Calibri" w:hAnsi="Calibri" w:cs="Calibri"/>
          <w:color w:val="000000"/>
        </w:rPr>
      </w:pPr>
      <w:r w:rsidRPr="003C1503">
        <w:rPr>
          <w:rFonts w:ascii="Calibri" w:hAnsi="Calibri" w:cs="Calibri"/>
          <w:color w:val="000000"/>
          <w:shd w:val="clear" w:color="auto" w:fill="FFFFFF"/>
        </w:rPr>
        <w:t>Groovy Applications</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 xml:space="preserve">We can use Spring Boot CLI or Spring STS IDE or Spring </w:t>
      </w:r>
      <w:proofErr w:type="spellStart"/>
      <w:r w:rsidRPr="003C1503">
        <w:rPr>
          <w:rFonts w:ascii="Calibri" w:hAnsi="Calibri" w:cs="Calibri"/>
          <w:color w:val="000000"/>
          <w:shd w:val="clear" w:color="auto" w:fill="FFFFFF"/>
        </w:rPr>
        <w:t>Initializer</w:t>
      </w:r>
      <w:proofErr w:type="spellEnd"/>
      <w:r w:rsidRPr="003C1503">
        <w:rPr>
          <w:rFonts w:ascii="Calibri" w:hAnsi="Calibri" w:cs="Calibri"/>
          <w:color w:val="000000"/>
          <w:shd w:val="clear" w:color="auto" w:fill="FFFFFF"/>
        </w:rPr>
        <w:t xml:space="preserve"> Website to develop Spring Boot Groovy Applications. However, we can use Spring STS IDE or Spring </w:t>
      </w:r>
      <w:proofErr w:type="spellStart"/>
      <w:r w:rsidRPr="003C1503">
        <w:rPr>
          <w:rFonts w:ascii="Calibri" w:hAnsi="Calibri" w:cs="Calibri"/>
          <w:color w:val="000000"/>
          <w:shd w:val="clear" w:color="auto" w:fill="FFFFFF"/>
        </w:rPr>
        <w:t>Initializer</w:t>
      </w:r>
      <w:proofErr w:type="spellEnd"/>
      <w:r w:rsidRPr="003C1503">
        <w:rPr>
          <w:rFonts w:ascii="Calibri" w:hAnsi="Calibri" w:cs="Calibri"/>
          <w:color w:val="000000"/>
          <w:shd w:val="clear" w:color="auto" w:fill="FFFFFF"/>
        </w:rPr>
        <w:t xml:space="preserve"> Website to develop Spring Boot Java Applications.</w:t>
      </w:r>
    </w:p>
    <w:p w:rsidR="00F35C02" w:rsidRPr="003C1503" w:rsidRDefault="00F35C02" w:rsidP="00F35C02">
      <w:pPr>
        <w:shd w:val="clear" w:color="auto" w:fill="FFFFFF"/>
        <w:jc w:val="center"/>
        <w:rPr>
          <w:rFonts w:ascii="Calibri" w:hAnsi="Calibri" w:cs="Calibri"/>
          <w:color w:val="000000"/>
        </w:rPr>
      </w:pPr>
      <w:r w:rsidRPr="003C1503">
        <w:rPr>
          <w:rFonts w:ascii="Calibri" w:hAnsi="Calibri" w:cs="Calibri"/>
          <w:noProof/>
          <w:color w:val="000000"/>
        </w:rPr>
        <w:lastRenderedPageBreak/>
        <w:drawing>
          <wp:inline distT="0" distB="0" distL="0" distR="0">
            <wp:extent cx="5947410" cy="1828800"/>
            <wp:effectExtent l="19050" t="0" r="0" b="0"/>
            <wp:docPr id="2" name="Picture 2" descr="https://2.bp.blogspot.com/--lXoU6hKJM8/V2VnNluOo-I/AAAAAAAAFT0/JPLGOV7ieRUnUS_UoCzAiFatonh254BxACLcB/s1600/java-groo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lXoU6hKJM8/V2VnNluOo-I/AAAAAAAAFT0/JPLGOV7ieRUnUS_UoCzAiFatonh254BxACLcB/s1600/java-groovy.jpg"/>
                    <pic:cNvPicPr>
                      <a:picLocks noChangeAspect="1" noChangeArrowheads="1"/>
                    </pic:cNvPicPr>
                  </pic:nvPicPr>
                  <pic:blipFill>
                    <a:blip r:embed="rId8"/>
                    <a:srcRect/>
                    <a:stretch>
                      <a:fillRect/>
                    </a:stretch>
                  </pic:blipFill>
                  <pic:spPr bwMode="auto">
                    <a:xfrm>
                      <a:off x="0" y="0"/>
                      <a:ext cx="5947410" cy="1828800"/>
                    </a:xfrm>
                    <a:prstGeom prst="rect">
                      <a:avLst/>
                    </a:prstGeom>
                    <a:noFill/>
                    <a:ln w="9525">
                      <a:noFill/>
                      <a:miter lim="800000"/>
                      <a:headEnd/>
                      <a:tailEnd/>
                    </a:ln>
                  </pic:spPr>
                </pic:pic>
              </a:graphicData>
            </a:graphic>
          </wp:inline>
        </w:drawing>
      </w:r>
    </w:p>
    <w:p w:rsidR="00F35C02" w:rsidRPr="003C1503" w:rsidRDefault="00F35C02" w:rsidP="00F35C02">
      <w:pPr>
        <w:rPr>
          <w:rFonts w:ascii="Times New Roman" w:hAnsi="Times New Roman"/>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Anyhow, Groovy is also JVM language almost similar to Java Language. We can combine both Groovy and Java into one Project. Because like Java files, Groovy files are finally compiled into *.class files only. Both *.groovy and *.java files are converted to *.class file (Same byte code format).</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Spring Boot Framework Programming model is inspired by Groovy Programming model. Spring Boot internally uses some Groovy based techniques and tools to provide default imports and configuration.</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Spring Boot Framework also combined existing Spring Framework annotations into some simple or single annotations. We will explore those annotations one by one in coming posts with some real-time examples.</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jc w:val="both"/>
        <w:rPr>
          <w:rFonts w:ascii="Calibri" w:hAnsi="Calibri" w:cs="Calibri"/>
          <w:color w:val="000000"/>
        </w:rPr>
      </w:pPr>
      <w:r w:rsidRPr="003C1503">
        <w:rPr>
          <w:rFonts w:ascii="Calibri" w:hAnsi="Calibri" w:cs="Calibri"/>
          <w:color w:val="000000"/>
          <w:shd w:val="clear" w:color="auto" w:fill="FFFFFF"/>
        </w:rPr>
        <w:t>Spring Boot Framework drastically changes Spring-Java Based Applications Programming model into new Programming model. As of now, Spring Boot is at initial stage only but future is all about Spring Boot only.</w:t>
      </w:r>
    </w:p>
    <w:p w:rsidR="00F35C02" w:rsidRPr="00282914" w:rsidRDefault="00F35C02" w:rsidP="00F35C02">
      <w:pPr>
        <w:shd w:val="clear" w:color="auto" w:fill="FFFFFF"/>
        <w:jc w:val="both"/>
        <w:rPr>
          <w:rFonts w:ascii="Calibri" w:hAnsi="Calibri" w:cs="Calibri"/>
          <w:i/>
          <w:color w:val="000000"/>
        </w:rPr>
      </w:pPr>
    </w:p>
    <w:p w:rsidR="00F35C02" w:rsidRPr="003C1503" w:rsidRDefault="00F35C02" w:rsidP="00F35C02">
      <w:pPr>
        <w:shd w:val="clear" w:color="auto" w:fill="FFFFFF"/>
        <w:jc w:val="both"/>
        <w:rPr>
          <w:rFonts w:ascii="Calibri" w:hAnsi="Calibri" w:cs="Calibri"/>
          <w:b/>
          <w:i/>
          <w:color w:val="000000"/>
          <w:u w:val="single"/>
        </w:rPr>
      </w:pPr>
      <w:r w:rsidRPr="003C1503">
        <w:rPr>
          <w:rFonts w:ascii="Calibri" w:hAnsi="Calibri" w:cs="Calibri"/>
          <w:b/>
          <w:bCs/>
          <w:i/>
          <w:color w:val="000000"/>
          <w:sz w:val="27"/>
          <w:szCs w:val="27"/>
          <w:u w:val="single"/>
          <w:shd w:val="clear" w:color="auto" w:fill="FFFFFF"/>
        </w:rPr>
        <w:t>Spring Boot CLI</w:t>
      </w:r>
    </w:p>
    <w:p w:rsidR="00F35C02" w:rsidRPr="003C1503" w:rsidRDefault="00F35C02" w:rsidP="00F35C02">
      <w:pPr>
        <w:shd w:val="clear" w:color="auto" w:fill="FFFFFF"/>
        <w:jc w:val="both"/>
        <w:rPr>
          <w:rFonts w:ascii="Calibri" w:hAnsi="Calibri" w:cs="Calibri"/>
          <w:color w:val="000000"/>
          <w:shd w:val="clear" w:color="auto" w:fill="FFFFFF"/>
        </w:rPr>
      </w:pPr>
      <w:r w:rsidRPr="003C1503">
        <w:rPr>
          <w:rFonts w:ascii="Calibri" w:hAnsi="Calibri" w:cs="Calibri"/>
          <w:color w:val="000000"/>
          <w:shd w:val="clear" w:color="auto" w:fill="FFFFFF"/>
        </w:rPr>
        <w:t>It is the easiest and quickest way to start using the Spring Boot. It is a command line tool used for executing the groovy scripts. In summary, you can install this tool by following these steps:</w:t>
      </w:r>
    </w:p>
    <w:p w:rsidR="00F35C02" w:rsidRPr="003C1503" w:rsidRDefault="00F35C02" w:rsidP="00F35C02">
      <w:pPr>
        <w:shd w:val="clear" w:color="auto" w:fill="FFFFFF"/>
        <w:jc w:val="both"/>
        <w:rPr>
          <w:rFonts w:ascii="Calibri" w:hAnsi="Calibri" w:cs="Calibri"/>
          <w:color w:val="000000"/>
        </w:rPr>
      </w:pPr>
    </w:p>
    <w:p w:rsidR="00F35C02" w:rsidRPr="003C1503" w:rsidRDefault="00F35C02" w:rsidP="00F35C02">
      <w:pPr>
        <w:shd w:val="clear" w:color="auto" w:fill="FFFFFF"/>
        <w:ind w:hanging="360"/>
        <w:jc w:val="both"/>
        <w:rPr>
          <w:rFonts w:ascii="Calibri" w:hAnsi="Calibri" w:cs="Calibri"/>
          <w:color w:val="000000"/>
        </w:rPr>
      </w:pPr>
      <w:r w:rsidRPr="003C1503">
        <w:rPr>
          <w:rFonts w:ascii="Calibri" w:hAnsi="Calibri" w:cs="Calibri"/>
          <w:color w:val="000000"/>
        </w:rPr>
        <w:t>1.</w:t>
      </w:r>
      <w:r w:rsidRPr="003C1503">
        <w:rPr>
          <w:rFonts w:ascii="Calibri" w:hAnsi="Calibri" w:cs="Calibri"/>
          <w:color w:val="000000"/>
          <w:sz w:val="14"/>
          <w:szCs w:val="14"/>
        </w:rPr>
        <w:t>    </w:t>
      </w:r>
      <w:r w:rsidRPr="003C1503">
        <w:rPr>
          <w:rFonts w:ascii="Calibri" w:hAnsi="Calibri" w:cs="Calibri"/>
          <w:color w:val="000000"/>
          <w:sz w:val="14"/>
        </w:rPr>
        <w:t> </w:t>
      </w:r>
      <w:r w:rsidRPr="003C1503">
        <w:rPr>
          <w:rFonts w:ascii="Calibri" w:hAnsi="Calibri" w:cs="Calibri"/>
          <w:color w:val="000000"/>
          <w:shd w:val="clear" w:color="auto" w:fill="FFFFFF"/>
        </w:rPr>
        <w:t>Download the binary distributions for this project from </w:t>
      </w:r>
      <w:hyperlink r:id="rId9" w:tgtFrame="_blank" w:history="1">
        <w:r w:rsidRPr="003C1503">
          <w:rPr>
            <w:rFonts w:ascii="Calibri" w:hAnsi="Calibri" w:cs="Calibri"/>
            <w:color w:val="696969"/>
          </w:rPr>
          <w:t>here</w:t>
        </w:r>
      </w:hyperlink>
      <w:r w:rsidRPr="003C1503">
        <w:rPr>
          <w:rFonts w:ascii="Calibri" w:hAnsi="Calibri" w:cs="Calibri"/>
          <w:color w:val="000000"/>
          <w:shd w:val="clear" w:color="auto" w:fill="FFFFFF"/>
        </w:rPr>
        <w:t>. Spring Boot CLI requires Java JDK v1.6 or above in order to run. Groovy v2.1 is packaged as part of this distribution, and therefore does not need to be installed (any existing Groovy installation is ignored)</w:t>
      </w:r>
    </w:p>
    <w:p w:rsidR="00F35C02" w:rsidRPr="003C1503" w:rsidRDefault="00F35C02" w:rsidP="00F35C02">
      <w:pPr>
        <w:shd w:val="clear" w:color="auto" w:fill="FFFFFF"/>
        <w:ind w:hanging="360"/>
        <w:jc w:val="both"/>
        <w:rPr>
          <w:rFonts w:ascii="Calibri" w:hAnsi="Calibri" w:cs="Calibri"/>
          <w:color w:val="000000"/>
        </w:rPr>
      </w:pPr>
      <w:r w:rsidRPr="003C1503">
        <w:rPr>
          <w:rFonts w:ascii="Calibri" w:hAnsi="Calibri" w:cs="Calibri"/>
          <w:color w:val="000000"/>
        </w:rPr>
        <w:t>2.</w:t>
      </w:r>
      <w:r w:rsidRPr="003C1503">
        <w:rPr>
          <w:rFonts w:ascii="Calibri" w:hAnsi="Calibri" w:cs="Calibri"/>
          <w:color w:val="000000"/>
          <w:sz w:val="14"/>
          <w:szCs w:val="14"/>
        </w:rPr>
        <w:t>    </w:t>
      </w:r>
      <w:r w:rsidRPr="003C1503">
        <w:rPr>
          <w:rFonts w:ascii="Calibri" w:hAnsi="Calibri" w:cs="Calibri"/>
          <w:color w:val="000000"/>
          <w:sz w:val="14"/>
        </w:rPr>
        <w:t> </w:t>
      </w:r>
      <w:r w:rsidRPr="003C1503">
        <w:rPr>
          <w:rFonts w:ascii="Calibri" w:hAnsi="Calibri" w:cs="Calibri"/>
          <w:color w:val="000000"/>
          <w:shd w:val="clear" w:color="auto" w:fill="FFFFFF"/>
        </w:rPr>
        <w:t>If you unpack the zip file, you will find </w:t>
      </w:r>
      <w:r w:rsidRPr="003C1503">
        <w:rPr>
          <w:rFonts w:ascii="Calibri" w:hAnsi="Calibri" w:cs="Calibri"/>
          <w:bCs/>
          <w:color w:val="000000"/>
          <w:shd w:val="clear" w:color="auto" w:fill="FFFFFF"/>
        </w:rPr>
        <w:t>spring.bat</w:t>
      </w:r>
      <w:r w:rsidRPr="003C1503">
        <w:rPr>
          <w:rFonts w:ascii="Calibri" w:hAnsi="Calibri" w:cs="Calibri"/>
          <w:color w:val="000000"/>
          <w:shd w:val="clear" w:color="auto" w:fill="FFFFFF"/>
        </w:rPr>
        <w:t> which will check the all the settings. This script can be found under the directory /bin.</w:t>
      </w:r>
    </w:p>
    <w:p w:rsidR="00F35C02" w:rsidRPr="00DF61A0" w:rsidRDefault="00F35C02" w:rsidP="00F35C02">
      <w:pPr>
        <w:spacing w:before="100" w:beforeAutospacing="1" w:after="100" w:afterAutospacing="1"/>
        <w:outlineLvl w:val="0"/>
        <w:rPr>
          <w:ins w:id="0" w:author="Unknown"/>
          <w:rFonts w:ascii="Times New Roman" w:hAnsi="Times New Roman"/>
          <w:b/>
          <w:bCs/>
          <w:i/>
          <w:color w:val="FF0000"/>
          <w:kern w:val="36"/>
          <w:sz w:val="40"/>
          <w:szCs w:val="40"/>
        </w:rPr>
      </w:pPr>
      <w:ins w:id="1" w:author="Unknown">
        <w:r w:rsidRPr="00DF61A0">
          <w:rPr>
            <w:rFonts w:ascii="Times New Roman" w:hAnsi="Times New Roman"/>
            <w:b/>
            <w:bCs/>
            <w:i/>
            <w:color w:val="FF0000"/>
            <w:kern w:val="36"/>
            <w:sz w:val="40"/>
            <w:szCs w:val="40"/>
          </w:rPr>
          <w:t xml:space="preserve">Why Spring </w:t>
        </w:r>
        <w:proofErr w:type="gramStart"/>
        <w:r w:rsidRPr="00DF61A0">
          <w:rPr>
            <w:rFonts w:ascii="Times New Roman" w:hAnsi="Times New Roman"/>
            <w:b/>
            <w:bCs/>
            <w:i/>
            <w:color w:val="FF0000"/>
            <w:kern w:val="36"/>
            <w:sz w:val="40"/>
            <w:szCs w:val="40"/>
          </w:rPr>
          <w:t>Boot ?</w:t>
        </w:r>
        <w:proofErr w:type="gramEnd"/>
      </w:ins>
    </w:p>
    <w:p w:rsidR="00F35C02" w:rsidRPr="00DF61A0" w:rsidRDefault="00F35C02" w:rsidP="00F35C02">
      <w:pPr>
        <w:jc w:val="both"/>
        <w:rPr>
          <w:ins w:id="2" w:author="Unknown"/>
          <w:rFonts w:ascii="Times New Roman" w:hAnsi="Times New Roman"/>
          <w:color w:val="FF0000"/>
          <w:u w:val="single"/>
        </w:rPr>
      </w:pPr>
      <w:ins w:id="3" w:author="Unknown">
        <w:r w:rsidRPr="00DF61A0">
          <w:rPr>
            <w:rFonts w:ascii="Times New Roman" w:hAnsi="Times New Roman"/>
            <w:color w:val="FF0000"/>
            <w:u w:val="single"/>
          </w:rPr>
          <w:t xml:space="preserve">Even though </w:t>
        </w:r>
        <w:proofErr w:type="gramStart"/>
        <w:r w:rsidRPr="00DF61A0">
          <w:rPr>
            <w:rFonts w:ascii="Times New Roman" w:hAnsi="Times New Roman"/>
            <w:color w:val="FF0000"/>
            <w:u w:val="single"/>
          </w:rPr>
          <w:t>Spring</w:t>
        </w:r>
        <w:proofErr w:type="gramEnd"/>
        <w:r w:rsidRPr="00DF61A0">
          <w:rPr>
            <w:rFonts w:ascii="Times New Roman" w:hAnsi="Times New Roman"/>
            <w:color w:val="FF0000"/>
            <w:u w:val="single"/>
          </w:rPr>
          <w:t xml:space="preserve"> is a great framework it has few pitfalls. Spring Boot was build not just to address </w:t>
        </w:r>
        <w:proofErr w:type="gramStart"/>
        <w:r w:rsidRPr="00DF61A0">
          <w:rPr>
            <w:rFonts w:ascii="Times New Roman" w:hAnsi="Times New Roman"/>
            <w:color w:val="FF0000"/>
            <w:u w:val="single"/>
          </w:rPr>
          <w:t>them,</w:t>
        </w:r>
        <w:proofErr w:type="gramEnd"/>
        <w:r w:rsidRPr="00DF61A0">
          <w:rPr>
            <w:rFonts w:ascii="Times New Roman" w:hAnsi="Times New Roman"/>
            <w:color w:val="FF0000"/>
            <w:u w:val="single"/>
          </w:rPr>
          <w:t xml:space="preserve"> it also provides direction to the future of software development. Spring’s XML based configuration is a nightmare in the world of annotation. There was no clear leader in the </w:t>
        </w:r>
        <w:r w:rsidRPr="00DF61A0">
          <w:rPr>
            <w:rFonts w:ascii="Times New Roman" w:hAnsi="Times New Roman"/>
            <w:color w:val="FF0000"/>
            <w:u w:val="single"/>
          </w:rPr>
          <w:lastRenderedPageBreak/>
          <w:t xml:space="preserve">java framework world to support </w:t>
        </w:r>
        <w:proofErr w:type="spellStart"/>
        <w:r w:rsidRPr="00DF61A0">
          <w:rPr>
            <w:rFonts w:ascii="Times New Roman" w:hAnsi="Times New Roman"/>
            <w:color w:val="FF0000"/>
            <w:u w:val="single"/>
          </w:rPr>
          <w:t>Microservices</w:t>
        </w:r>
        <w:proofErr w:type="spellEnd"/>
        <w:r w:rsidRPr="00DF61A0">
          <w:rPr>
            <w:rFonts w:ascii="Times New Roman" w:hAnsi="Times New Roman"/>
            <w:color w:val="FF0000"/>
            <w:u w:val="single"/>
          </w:rPr>
          <w:t xml:space="preserve">. You really don’t want different teams building </w:t>
        </w:r>
        <w:proofErr w:type="spellStart"/>
        <w:r w:rsidRPr="00DF61A0">
          <w:rPr>
            <w:rFonts w:ascii="Times New Roman" w:hAnsi="Times New Roman"/>
            <w:color w:val="FF0000"/>
            <w:u w:val="single"/>
          </w:rPr>
          <w:t>Microservices</w:t>
        </w:r>
        <w:proofErr w:type="spellEnd"/>
        <w:r w:rsidRPr="00DF61A0">
          <w:rPr>
            <w:rFonts w:ascii="Times New Roman" w:hAnsi="Times New Roman"/>
            <w:color w:val="FF0000"/>
            <w:u w:val="single"/>
          </w:rPr>
          <w:t xml:space="preserve"> to adapt different set of Java Libraries and look very different to each other. </w:t>
        </w:r>
      </w:ins>
    </w:p>
    <w:p w:rsidR="00F35C02" w:rsidRPr="003C1503" w:rsidRDefault="00F35C02" w:rsidP="00F35C02">
      <w:pPr>
        <w:spacing w:before="100" w:beforeAutospacing="1" w:after="100" w:afterAutospacing="1"/>
        <w:outlineLvl w:val="0"/>
        <w:rPr>
          <w:ins w:id="4" w:author="Unknown"/>
          <w:rFonts w:ascii="Times New Roman" w:hAnsi="Times New Roman"/>
          <w:b/>
          <w:bCs/>
          <w:kern w:val="36"/>
          <w:sz w:val="40"/>
          <w:szCs w:val="40"/>
        </w:rPr>
      </w:pPr>
      <w:ins w:id="5" w:author="Unknown">
        <w:r w:rsidRPr="003C1503">
          <w:rPr>
            <w:rFonts w:ascii="Times New Roman" w:hAnsi="Times New Roman"/>
            <w:b/>
            <w:bCs/>
            <w:kern w:val="36"/>
            <w:sz w:val="40"/>
            <w:szCs w:val="40"/>
          </w:rPr>
          <w:t xml:space="preserve">What Spring Boot brings to the </w:t>
        </w:r>
        <w:proofErr w:type="gramStart"/>
        <w:r w:rsidRPr="003C1503">
          <w:rPr>
            <w:rFonts w:ascii="Times New Roman" w:hAnsi="Times New Roman"/>
            <w:b/>
            <w:bCs/>
            <w:kern w:val="36"/>
            <w:sz w:val="40"/>
            <w:szCs w:val="40"/>
          </w:rPr>
          <w:t>table ?</w:t>
        </w:r>
        <w:proofErr w:type="gramEnd"/>
      </w:ins>
    </w:p>
    <w:p w:rsidR="00F35C02" w:rsidRPr="003C1503" w:rsidRDefault="00F35C02" w:rsidP="00F35C02">
      <w:pPr>
        <w:spacing w:before="100" w:beforeAutospacing="1" w:after="100" w:afterAutospacing="1"/>
        <w:outlineLvl w:val="1"/>
        <w:rPr>
          <w:ins w:id="6" w:author="Unknown"/>
          <w:rFonts w:ascii="Times New Roman" w:hAnsi="Times New Roman"/>
          <w:b/>
          <w:bCs/>
          <w:i/>
          <w:sz w:val="32"/>
          <w:szCs w:val="32"/>
        </w:rPr>
      </w:pPr>
      <w:ins w:id="7" w:author="Unknown">
        <w:r w:rsidRPr="003C1503">
          <w:rPr>
            <w:rFonts w:ascii="Times New Roman" w:hAnsi="Times New Roman"/>
            <w:b/>
            <w:bCs/>
            <w:i/>
            <w:sz w:val="32"/>
            <w:szCs w:val="32"/>
          </w:rPr>
          <w:t>Convention over configuration</w:t>
        </w:r>
      </w:ins>
    </w:p>
    <w:p w:rsidR="00F35C02" w:rsidRPr="003C1503" w:rsidRDefault="00F35C02" w:rsidP="00F35C02">
      <w:pPr>
        <w:spacing w:before="100" w:beforeAutospacing="1" w:after="100" w:afterAutospacing="1"/>
        <w:jc w:val="both"/>
        <w:rPr>
          <w:ins w:id="8" w:author="Unknown"/>
          <w:rFonts w:ascii="Times New Roman" w:hAnsi="Times New Roman"/>
        </w:rPr>
      </w:pPr>
      <w:ins w:id="9" w:author="Unknown">
        <w:r w:rsidRPr="003C1503">
          <w:rPr>
            <w:rFonts w:ascii="Times New Roman" w:hAnsi="Times New Roman"/>
          </w:rPr>
          <w:t xml:space="preserve">Spring Boot has taken away all the XML based configurations and provided Annotations for using the Spring Framework. You can start your application with a very minimum annotation in no time. This would be very helpful to the </w:t>
        </w:r>
        <w:proofErr w:type="gramStart"/>
        <w:r w:rsidRPr="003C1503">
          <w:rPr>
            <w:rFonts w:ascii="Times New Roman" w:hAnsi="Times New Roman"/>
          </w:rPr>
          <w:t>developers,</w:t>
        </w:r>
        <w:proofErr w:type="gramEnd"/>
        <w:r w:rsidRPr="003C1503">
          <w:rPr>
            <w:rFonts w:ascii="Times New Roman" w:hAnsi="Times New Roman"/>
          </w:rPr>
          <w:t xml:space="preserve"> the team productivity would greatly be impacted positively.</w:t>
        </w:r>
      </w:ins>
    </w:p>
    <w:p w:rsidR="00F35C02" w:rsidRPr="003C1503" w:rsidRDefault="00F35C02" w:rsidP="00F35C02">
      <w:pPr>
        <w:spacing w:before="100" w:beforeAutospacing="1" w:after="100" w:afterAutospacing="1"/>
        <w:outlineLvl w:val="1"/>
        <w:rPr>
          <w:ins w:id="10" w:author="Unknown"/>
          <w:rFonts w:ascii="Times New Roman" w:hAnsi="Times New Roman"/>
          <w:b/>
          <w:bCs/>
          <w:i/>
          <w:sz w:val="32"/>
          <w:szCs w:val="32"/>
        </w:rPr>
      </w:pPr>
      <w:ins w:id="11" w:author="Unknown">
        <w:r w:rsidRPr="003C1503">
          <w:rPr>
            <w:rFonts w:ascii="Times New Roman" w:hAnsi="Times New Roman"/>
            <w:b/>
            <w:bCs/>
            <w:i/>
            <w:sz w:val="32"/>
            <w:szCs w:val="32"/>
          </w:rPr>
          <w:t xml:space="preserve">Standardization for </w:t>
        </w:r>
        <w:proofErr w:type="spellStart"/>
        <w:r w:rsidRPr="003C1503">
          <w:rPr>
            <w:rFonts w:ascii="Times New Roman" w:hAnsi="Times New Roman"/>
            <w:b/>
            <w:bCs/>
            <w:i/>
            <w:sz w:val="32"/>
            <w:szCs w:val="32"/>
          </w:rPr>
          <w:t>Microservices</w:t>
        </w:r>
        <w:proofErr w:type="spellEnd"/>
      </w:ins>
    </w:p>
    <w:p w:rsidR="00F35C02" w:rsidRPr="003C1503" w:rsidRDefault="00F35C02" w:rsidP="00F35C02">
      <w:pPr>
        <w:spacing w:before="100" w:beforeAutospacing="1" w:after="100" w:afterAutospacing="1"/>
        <w:jc w:val="both"/>
        <w:rPr>
          <w:ins w:id="12" w:author="Unknown"/>
          <w:rFonts w:ascii="Times New Roman" w:hAnsi="Times New Roman"/>
        </w:rPr>
      </w:pPr>
      <w:ins w:id="13" w:author="Unknown">
        <w:r w:rsidRPr="003C1503">
          <w:rPr>
            <w:rFonts w:ascii="Times New Roman" w:hAnsi="Times New Roman"/>
          </w:rPr>
          <w:t xml:space="preserve">One of the main objective of Spring Boot is to provide a unified ecosystem of libraries &amp; standards to all the developers (teams) utilizing </w:t>
        </w:r>
        <w:proofErr w:type="spellStart"/>
        <w:r w:rsidRPr="003C1503">
          <w:rPr>
            <w:rFonts w:ascii="Times New Roman" w:hAnsi="Times New Roman"/>
          </w:rPr>
          <w:t>Microservices</w:t>
        </w:r>
        <w:proofErr w:type="spellEnd"/>
        <w:r w:rsidRPr="003C1503">
          <w:rPr>
            <w:rFonts w:ascii="Times New Roman" w:hAnsi="Times New Roman"/>
          </w:rPr>
          <w:t xml:space="preserve"> methodologies. Any project adapting </w:t>
        </w:r>
        <w:proofErr w:type="spellStart"/>
        <w:r w:rsidRPr="003C1503">
          <w:rPr>
            <w:rFonts w:ascii="Times New Roman" w:hAnsi="Times New Roman"/>
          </w:rPr>
          <w:t>Microservices</w:t>
        </w:r>
        <w:proofErr w:type="spellEnd"/>
        <w:r w:rsidRPr="003C1503">
          <w:rPr>
            <w:rFonts w:ascii="Times New Roman" w:hAnsi="Times New Roman"/>
          </w:rPr>
          <w:t xml:space="preserve"> would have multiple teams and we certainly don’t want each of team to build the </w:t>
        </w:r>
        <w:proofErr w:type="spellStart"/>
        <w:r w:rsidRPr="003C1503">
          <w:rPr>
            <w:rFonts w:ascii="Times New Roman" w:hAnsi="Times New Roman"/>
          </w:rPr>
          <w:t>softwares</w:t>
        </w:r>
        <w:proofErr w:type="spellEnd"/>
        <w:r w:rsidRPr="003C1503">
          <w:rPr>
            <w:rFonts w:ascii="Times New Roman" w:hAnsi="Times New Roman"/>
          </w:rPr>
          <w:t xml:space="preserve"> in very different way. The teams will be also benefit from the all the annotation and tooling Spring Boot brings, however it also provides-</w:t>
        </w:r>
      </w:ins>
    </w:p>
    <w:p w:rsidR="00F35C02" w:rsidRPr="003C1503" w:rsidRDefault="00F35C02" w:rsidP="00F35C02">
      <w:pPr>
        <w:numPr>
          <w:ilvl w:val="0"/>
          <w:numId w:val="1"/>
        </w:numPr>
        <w:spacing w:before="100" w:beforeAutospacing="1" w:after="100" w:afterAutospacing="1"/>
        <w:rPr>
          <w:ins w:id="14" w:author="Unknown"/>
          <w:rFonts w:ascii="Times New Roman" w:hAnsi="Times New Roman"/>
        </w:rPr>
      </w:pPr>
      <w:ins w:id="15" w:author="Unknown">
        <w:r w:rsidRPr="003C1503">
          <w:rPr>
            <w:rFonts w:ascii="Times New Roman" w:hAnsi="Times New Roman"/>
          </w:rPr>
          <w:t>A common platform and library support</w:t>
        </w:r>
      </w:ins>
    </w:p>
    <w:p w:rsidR="00F35C02" w:rsidRPr="003C1503" w:rsidRDefault="00F35C02" w:rsidP="00F35C02">
      <w:pPr>
        <w:numPr>
          <w:ilvl w:val="0"/>
          <w:numId w:val="1"/>
        </w:numPr>
        <w:spacing w:before="100" w:beforeAutospacing="1" w:after="100" w:afterAutospacing="1"/>
        <w:rPr>
          <w:ins w:id="16" w:author="Unknown"/>
          <w:rFonts w:ascii="Times New Roman" w:hAnsi="Times New Roman"/>
        </w:rPr>
      </w:pPr>
      <w:ins w:id="17" w:author="Unknown">
        <w:r w:rsidRPr="003C1503">
          <w:rPr>
            <w:rFonts w:ascii="Times New Roman" w:hAnsi="Times New Roman"/>
          </w:rPr>
          <w:t>Reduced setup, configuration time in development environment.</w:t>
        </w:r>
      </w:ins>
    </w:p>
    <w:p w:rsidR="00F35C02" w:rsidRPr="003C1503" w:rsidRDefault="00F35C02" w:rsidP="00F35C02">
      <w:pPr>
        <w:numPr>
          <w:ilvl w:val="0"/>
          <w:numId w:val="1"/>
        </w:numPr>
        <w:spacing w:before="100" w:beforeAutospacing="1" w:after="100" w:afterAutospacing="1"/>
        <w:rPr>
          <w:ins w:id="18" w:author="Unknown"/>
          <w:rFonts w:ascii="Times New Roman" w:hAnsi="Times New Roman"/>
        </w:rPr>
      </w:pPr>
      <w:ins w:id="19" w:author="Unknown">
        <w:r w:rsidRPr="003C1503">
          <w:rPr>
            <w:rFonts w:ascii="Times New Roman" w:hAnsi="Times New Roman"/>
          </w:rPr>
          <w:t xml:space="preserve">Cloud Support </w:t>
        </w:r>
      </w:ins>
    </w:p>
    <w:p w:rsidR="00F35C02" w:rsidRPr="003C1503" w:rsidRDefault="00F35C02" w:rsidP="00F35C02">
      <w:pPr>
        <w:spacing w:before="100" w:beforeAutospacing="1" w:after="100" w:afterAutospacing="1"/>
        <w:outlineLvl w:val="1"/>
        <w:rPr>
          <w:ins w:id="20" w:author="Unknown"/>
          <w:rFonts w:ascii="Times New Roman" w:hAnsi="Times New Roman"/>
          <w:b/>
          <w:bCs/>
          <w:sz w:val="32"/>
          <w:szCs w:val="32"/>
        </w:rPr>
      </w:pPr>
      <w:ins w:id="21" w:author="Unknown">
        <w:r w:rsidRPr="003C1503">
          <w:rPr>
            <w:rFonts w:ascii="Times New Roman" w:hAnsi="Times New Roman"/>
            <w:b/>
            <w:bCs/>
            <w:sz w:val="32"/>
            <w:szCs w:val="32"/>
          </w:rPr>
          <w:t>Integrated Server for Development</w:t>
        </w:r>
      </w:ins>
    </w:p>
    <w:p w:rsidR="00F35C02" w:rsidRPr="007A27B4" w:rsidRDefault="00F35C02" w:rsidP="00F35C02">
      <w:pPr>
        <w:spacing w:before="100" w:beforeAutospacing="1" w:after="100" w:afterAutospacing="1"/>
        <w:jc w:val="both"/>
        <w:rPr>
          <w:ins w:id="22" w:author="Unknown"/>
          <w:rFonts w:ascii="Times New Roman" w:hAnsi="Times New Roman"/>
        </w:rPr>
      </w:pPr>
      <w:ins w:id="23" w:author="Unknown">
        <w:r w:rsidRPr="007A27B4">
          <w:rPr>
            <w:rFonts w:ascii="Times New Roman" w:hAnsi="Times New Roman"/>
          </w:rPr>
          <w:t>Spring Boot attaches a Tomcat/Jetty server with the compiled Jar using Maven/</w:t>
        </w:r>
        <w:proofErr w:type="spellStart"/>
        <w:r w:rsidRPr="007A27B4">
          <w:rPr>
            <w:rFonts w:ascii="Times New Roman" w:hAnsi="Times New Roman"/>
          </w:rPr>
          <w:t>Gradle</w:t>
        </w:r>
        <w:proofErr w:type="spellEnd"/>
        <w:r w:rsidRPr="007A27B4">
          <w:rPr>
            <w:rFonts w:ascii="Times New Roman" w:hAnsi="Times New Roman"/>
          </w:rPr>
          <w:t xml:space="preserve">. This helps the developers to expedite the development process by using the integrated server. In 2-3 </w:t>
        </w:r>
        <w:proofErr w:type="spellStart"/>
        <w:r w:rsidRPr="007A27B4">
          <w:rPr>
            <w:rFonts w:ascii="Times New Roman" w:hAnsi="Times New Roman"/>
          </w:rPr>
          <w:t>mins</w:t>
        </w:r>
        <w:proofErr w:type="spellEnd"/>
        <w:r w:rsidRPr="007A27B4">
          <w:rPr>
            <w:rFonts w:ascii="Times New Roman" w:hAnsi="Times New Roman"/>
          </w:rPr>
          <w:t xml:space="preserve"> you could build &amp; test a </w:t>
        </w:r>
        <w:proofErr w:type="spellStart"/>
        <w:r w:rsidRPr="007A27B4">
          <w:rPr>
            <w:rFonts w:ascii="Times New Roman" w:hAnsi="Times New Roman"/>
          </w:rPr>
          <w:t>RESTful</w:t>
        </w:r>
        <w:proofErr w:type="spellEnd"/>
        <w:r w:rsidRPr="007A27B4">
          <w:rPr>
            <w:rFonts w:ascii="Times New Roman" w:hAnsi="Times New Roman"/>
          </w:rPr>
          <w:t xml:space="preserve"> web service from scratch.</w:t>
        </w:r>
      </w:ins>
    </w:p>
    <w:p w:rsidR="00F35C02" w:rsidRPr="007A27B4" w:rsidRDefault="00F35C02" w:rsidP="00F35C02">
      <w:pPr>
        <w:spacing w:before="100" w:beforeAutospacing="1" w:after="100" w:afterAutospacing="1"/>
        <w:outlineLvl w:val="1"/>
        <w:rPr>
          <w:ins w:id="24" w:author="Unknown"/>
          <w:rFonts w:ascii="Times New Roman" w:hAnsi="Times New Roman"/>
          <w:b/>
          <w:bCs/>
          <w:i/>
          <w:sz w:val="32"/>
          <w:szCs w:val="32"/>
        </w:rPr>
      </w:pPr>
      <w:ins w:id="25" w:author="Unknown">
        <w:r w:rsidRPr="007A27B4">
          <w:rPr>
            <w:rFonts w:ascii="Times New Roman" w:hAnsi="Times New Roman"/>
            <w:b/>
            <w:bCs/>
            <w:i/>
            <w:sz w:val="32"/>
            <w:szCs w:val="32"/>
          </w:rPr>
          <w:t>Cloud Support</w:t>
        </w:r>
      </w:ins>
    </w:p>
    <w:p w:rsidR="00F35C02" w:rsidRPr="007A27B4" w:rsidRDefault="00F35C02" w:rsidP="00F35C02">
      <w:pPr>
        <w:spacing w:before="100" w:beforeAutospacing="1" w:after="100" w:afterAutospacing="1"/>
        <w:jc w:val="both"/>
        <w:rPr>
          <w:ins w:id="26" w:author="Unknown"/>
          <w:rFonts w:ascii="Times New Roman" w:hAnsi="Times New Roman"/>
          <w:u w:val="single"/>
        </w:rPr>
      </w:pPr>
      <w:ins w:id="27" w:author="Unknown">
        <w:r w:rsidRPr="007A27B4">
          <w:rPr>
            <w:rFonts w:ascii="Times New Roman" w:hAnsi="Times New Roman"/>
            <w:u w:val="single"/>
          </w:rPr>
          <w:t>Spring Boot provides cloud support for configuration, tools and clients. It’s also compatible with Cloud Native and works seamlessly with Cloud Foundry, Pivotal etc.</w:t>
        </w:r>
      </w:ins>
    </w:p>
    <w:p w:rsidR="00F35C02" w:rsidRPr="007A27B4" w:rsidRDefault="00F35C02" w:rsidP="00F35C02">
      <w:pPr>
        <w:spacing w:before="100" w:beforeAutospacing="1" w:after="100" w:afterAutospacing="1"/>
        <w:outlineLvl w:val="1"/>
        <w:rPr>
          <w:ins w:id="28" w:author="Unknown"/>
          <w:rFonts w:ascii="Times New Roman" w:hAnsi="Times New Roman"/>
          <w:b/>
          <w:bCs/>
          <w:i/>
          <w:sz w:val="32"/>
          <w:szCs w:val="32"/>
        </w:rPr>
      </w:pPr>
      <w:ins w:id="29" w:author="Unknown">
        <w:r w:rsidRPr="007A27B4">
          <w:rPr>
            <w:rFonts w:ascii="Times New Roman" w:hAnsi="Times New Roman"/>
            <w:b/>
            <w:bCs/>
            <w:i/>
            <w:sz w:val="32"/>
            <w:szCs w:val="32"/>
          </w:rPr>
          <w:t>Adapt &amp; Support for 3rd Party Library</w:t>
        </w:r>
      </w:ins>
    </w:p>
    <w:p w:rsidR="00F35C02" w:rsidRPr="007A27B4" w:rsidRDefault="00F35C02" w:rsidP="00F35C02">
      <w:pPr>
        <w:spacing w:before="100" w:beforeAutospacing="1" w:after="100" w:afterAutospacing="1"/>
        <w:jc w:val="both"/>
        <w:rPr>
          <w:rFonts w:ascii="Times New Roman" w:hAnsi="Times New Roman"/>
          <w:u w:val="single"/>
        </w:rPr>
      </w:pPr>
      <w:ins w:id="30" w:author="Unknown">
        <w:r w:rsidRPr="007A27B4">
          <w:rPr>
            <w:rFonts w:ascii="Times New Roman" w:hAnsi="Times New Roman"/>
            <w:u w:val="single"/>
          </w:rPr>
          <w:t xml:space="preserve">Spring Boot has taken a significant step and widen support for 3rd Party Open Source Library like Netflix OSS, No-SQL DB, Distributed Cache etc. You will find a full list in the Spring Boot home </w:t>
        </w:r>
        <w:proofErr w:type="gramStart"/>
        <w:r w:rsidRPr="007A27B4">
          <w:rPr>
            <w:rFonts w:ascii="Times New Roman" w:hAnsi="Times New Roman"/>
            <w:u w:val="single"/>
          </w:rPr>
          <w:t>page,</w:t>
        </w:r>
        <w:proofErr w:type="gramEnd"/>
        <w:r w:rsidRPr="007A27B4">
          <w:rPr>
            <w:rFonts w:ascii="Times New Roman" w:hAnsi="Times New Roman"/>
            <w:u w:val="single"/>
          </w:rPr>
          <w:t xml:space="preserve"> however the seamless integration using Annotation is very powerful.</w:t>
        </w:r>
      </w:ins>
    </w:p>
    <w:p w:rsidR="00F35C02" w:rsidRPr="007A27B4" w:rsidRDefault="00F35C02" w:rsidP="00F35C02">
      <w:pPr>
        <w:spacing w:before="100" w:beforeAutospacing="1" w:after="100" w:afterAutospacing="1"/>
        <w:outlineLvl w:val="0"/>
        <w:rPr>
          <w:ins w:id="31" w:author="Unknown"/>
          <w:rFonts w:ascii="Times New Roman" w:hAnsi="Times New Roman"/>
          <w:b/>
          <w:bCs/>
          <w:i/>
          <w:kern w:val="36"/>
          <w:sz w:val="40"/>
          <w:szCs w:val="40"/>
        </w:rPr>
      </w:pPr>
      <w:ins w:id="32" w:author="Unknown">
        <w:r w:rsidRPr="007A27B4">
          <w:rPr>
            <w:rFonts w:ascii="Times New Roman" w:hAnsi="Times New Roman"/>
            <w:b/>
            <w:bCs/>
            <w:i/>
            <w:kern w:val="36"/>
            <w:sz w:val="40"/>
            <w:szCs w:val="40"/>
          </w:rPr>
          <w:t xml:space="preserve">What is Spring </w:t>
        </w:r>
        <w:proofErr w:type="gramStart"/>
        <w:r w:rsidRPr="007A27B4">
          <w:rPr>
            <w:rFonts w:ascii="Times New Roman" w:hAnsi="Times New Roman"/>
            <w:b/>
            <w:bCs/>
            <w:i/>
            <w:kern w:val="36"/>
            <w:sz w:val="40"/>
            <w:szCs w:val="40"/>
          </w:rPr>
          <w:t>Boot ?</w:t>
        </w:r>
        <w:proofErr w:type="gramEnd"/>
      </w:ins>
    </w:p>
    <w:p w:rsidR="00F35C02" w:rsidRPr="007A27B4" w:rsidRDefault="00F35C02" w:rsidP="00F35C02">
      <w:pPr>
        <w:jc w:val="both"/>
        <w:rPr>
          <w:ins w:id="33" w:author="Unknown"/>
          <w:rFonts w:ascii="Times New Roman" w:hAnsi="Times New Roman"/>
        </w:rPr>
      </w:pPr>
      <w:ins w:id="34" w:author="Unknown">
        <w:r w:rsidRPr="007A27B4">
          <w:rPr>
            <w:rFonts w:ascii="Times New Roman" w:hAnsi="Times New Roman"/>
          </w:rPr>
          <w:lastRenderedPageBreak/>
          <w:t xml:space="preserve">In one sentence, Spring Boot is equal to </w:t>
        </w:r>
        <w:proofErr w:type="gramStart"/>
        <w:r w:rsidRPr="007A27B4">
          <w:rPr>
            <w:rFonts w:ascii="Times New Roman" w:hAnsi="Times New Roman"/>
          </w:rPr>
          <w:t>( Spring</w:t>
        </w:r>
        <w:proofErr w:type="gramEnd"/>
        <w:r w:rsidRPr="007A27B4">
          <w:rPr>
            <w:rFonts w:ascii="Times New Roman" w:hAnsi="Times New Roman"/>
          </w:rPr>
          <w:t xml:space="preserve"> Framework – XML Configuration ) + Integrated Server. </w:t>
        </w:r>
      </w:ins>
    </w:p>
    <w:p w:rsidR="00F35C02" w:rsidRPr="00282914" w:rsidRDefault="00F35C02" w:rsidP="00F35C02">
      <w:pPr>
        <w:spacing w:before="100" w:beforeAutospacing="1" w:after="100" w:afterAutospacing="1"/>
        <w:rPr>
          <w:ins w:id="35" w:author="Unknown"/>
          <w:rFonts w:ascii="Times New Roman" w:hAnsi="Times New Roman"/>
          <w:i/>
        </w:rPr>
      </w:pPr>
      <w:ins w:id="36" w:author="Unknown">
        <w:r w:rsidRPr="00282914">
          <w:rPr>
            <w:rFonts w:ascii="Times New Roman" w:hAnsi="Times New Roman"/>
            <w:i/>
          </w:rPr>
          <w:fldChar w:fldCharType="begin"/>
        </w:r>
        <w:r w:rsidRPr="00282914">
          <w:rPr>
            <w:rFonts w:ascii="Times New Roman" w:hAnsi="Times New Roman"/>
            <w:i/>
          </w:rPr>
          <w:instrText xml:space="preserve"> HYPERLINK "http://www.adeveloperdiary.com/java/spring-boot/an-introduction-to-spring-boot/" </w:instrText>
        </w:r>
        <w:r w:rsidRPr="00282914">
          <w:rPr>
            <w:rFonts w:ascii="Times New Roman" w:hAnsi="Times New Roman"/>
            <w:i/>
          </w:rPr>
          <w:fldChar w:fldCharType="separate"/>
        </w:r>
        <w:r w:rsidRPr="00282914">
          <w:rPr>
            <w:rFonts w:ascii="Times New Roman" w:hAnsi="Times New Roman"/>
            <w:i/>
            <w:color w:val="0000FF"/>
            <w:u w:val="single"/>
          </w:rPr>
          <w:br/>
        </w:r>
      </w:ins>
      <w:r w:rsidRPr="00282914">
        <w:rPr>
          <w:rFonts w:ascii="Times New Roman" w:hAnsi="Times New Roman"/>
          <w:i/>
          <w:noProof/>
          <w:color w:val="0000FF"/>
        </w:rPr>
        <w:drawing>
          <wp:inline distT="0" distB="0" distL="0" distR="0">
            <wp:extent cx="5906770" cy="1540510"/>
            <wp:effectExtent l="19050" t="0" r="0" b="0"/>
            <wp:docPr id="3" name="Picture 1" descr="An Introduction to Spring Boot adeveloperdiary.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Spring Boot adeveloperdiary.com">
                      <a:hlinkClick r:id="rId10"/>
                    </pic:cNvPr>
                    <pic:cNvPicPr>
                      <a:picLocks noChangeAspect="1" noChangeArrowheads="1"/>
                    </pic:cNvPicPr>
                  </pic:nvPicPr>
                  <pic:blipFill>
                    <a:blip r:embed="rId11"/>
                    <a:srcRect/>
                    <a:stretch>
                      <a:fillRect/>
                    </a:stretch>
                  </pic:blipFill>
                  <pic:spPr bwMode="auto">
                    <a:xfrm>
                      <a:off x="0" y="0"/>
                      <a:ext cx="5906770" cy="1540510"/>
                    </a:xfrm>
                    <a:prstGeom prst="rect">
                      <a:avLst/>
                    </a:prstGeom>
                    <a:noFill/>
                    <a:ln w="9525">
                      <a:noFill/>
                      <a:miter lim="800000"/>
                      <a:headEnd/>
                      <a:tailEnd/>
                    </a:ln>
                  </pic:spPr>
                </pic:pic>
              </a:graphicData>
            </a:graphic>
          </wp:inline>
        </w:drawing>
      </w:r>
      <w:ins w:id="37" w:author="Unknown">
        <w:r w:rsidRPr="00282914">
          <w:rPr>
            <w:rFonts w:ascii="Times New Roman" w:hAnsi="Times New Roman"/>
            <w:i/>
          </w:rPr>
          <w:fldChar w:fldCharType="end"/>
        </w:r>
      </w:ins>
    </w:p>
    <w:p w:rsidR="00F35C02" w:rsidRPr="007A27B4" w:rsidRDefault="00F35C02" w:rsidP="00F35C02">
      <w:pPr>
        <w:spacing w:before="100" w:beforeAutospacing="1" w:after="100" w:afterAutospacing="1"/>
        <w:outlineLvl w:val="0"/>
        <w:rPr>
          <w:ins w:id="38" w:author="Unknown"/>
          <w:rFonts w:ascii="Times New Roman" w:hAnsi="Times New Roman"/>
          <w:b/>
          <w:bCs/>
          <w:i/>
          <w:kern w:val="36"/>
          <w:sz w:val="48"/>
          <w:szCs w:val="48"/>
        </w:rPr>
      </w:pPr>
      <w:ins w:id="39" w:author="Unknown">
        <w:r w:rsidRPr="007A27B4">
          <w:rPr>
            <w:rFonts w:ascii="Times New Roman" w:hAnsi="Times New Roman"/>
            <w:b/>
            <w:bCs/>
            <w:i/>
            <w:kern w:val="36"/>
            <w:sz w:val="48"/>
            <w:szCs w:val="48"/>
          </w:rPr>
          <w:t xml:space="preserve">Spring Boot Components </w:t>
        </w:r>
      </w:ins>
    </w:p>
    <w:p w:rsidR="00F35C02" w:rsidRPr="007A27B4" w:rsidRDefault="00F35C02" w:rsidP="00F35C02">
      <w:pPr>
        <w:spacing w:before="100" w:beforeAutospacing="1" w:after="100" w:afterAutospacing="1"/>
        <w:outlineLvl w:val="1"/>
        <w:rPr>
          <w:ins w:id="40" w:author="Unknown"/>
          <w:rFonts w:ascii="Times New Roman" w:hAnsi="Times New Roman"/>
          <w:b/>
          <w:bCs/>
          <w:i/>
          <w:sz w:val="36"/>
          <w:szCs w:val="36"/>
        </w:rPr>
      </w:pPr>
      <w:ins w:id="41" w:author="Unknown">
        <w:r w:rsidRPr="007A27B4">
          <w:rPr>
            <w:rFonts w:ascii="Times New Roman" w:hAnsi="Times New Roman"/>
            <w:b/>
            <w:bCs/>
            <w:i/>
            <w:sz w:val="36"/>
            <w:szCs w:val="36"/>
          </w:rPr>
          <w:t>Spring Boot Auto Configure</w:t>
        </w:r>
      </w:ins>
    </w:p>
    <w:p w:rsidR="00F35C02" w:rsidRPr="007A27B4" w:rsidRDefault="00F35C02" w:rsidP="00F35C02">
      <w:pPr>
        <w:spacing w:before="100" w:beforeAutospacing="1" w:after="100" w:afterAutospacing="1"/>
        <w:jc w:val="both"/>
        <w:rPr>
          <w:ins w:id="42" w:author="Unknown"/>
          <w:rFonts w:ascii="Times New Roman" w:hAnsi="Times New Roman"/>
        </w:rPr>
      </w:pPr>
      <w:proofErr w:type="gramStart"/>
      <w:ins w:id="43" w:author="Unknown">
        <w:r w:rsidRPr="007A27B4">
          <w:rPr>
            <w:rFonts w:ascii="Times New Roman" w:hAnsi="Times New Roman"/>
          </w:rPr>
          <w:t>Module to auto configure</w:t>
        </w:r>
        <w:proofErr w:type="gramEnd"/>
        <w:r w:rsidRPr="007A27B4">
          <w:rPr>
            <w:rFonts w:ascii="Times New Roman" w:hAnsi="Times New Roman"/>
          </w:rPr>
          <w:t xml:space="preserve"> a wide range of Spring projects. It will detect availability of certain frameworks (Spring Batch, Spring Data JPA, Hibernate, </w:t>
        </w:r>
        <w:proofErr w:type="gramStart"/>
        <w:r w:rsidRPr="007A27B4">
          <w:rPr>
            <w:rFonts w:ascii="Times New Roman" w:hAnsi="Times New Roman"/>
          </w:rPr>
          <w:t>JDBC</w:t>
        </w:r>
        <w:proofErr w:type="gramEnd"/>
        <w:r w:rsidRPr="007A27B4">
          <w:rPr>
            <w:rFonts w:ascii="Times New Roman" w:hAnsi="Times New Roman"/>
          </w:rPr>
          <w:t xml:space="preserve">). When detected it will try to auto configure that framework with some sensible defaults, which in general can be overridden by configuration in an </w:t>
        </w:r>
        <w:proofErr w:type="spellStart"/>
        <w:r w:rsidRPr="007A27B4">
          <w:rPr>
            <w:rFonts w:ascii="Times New Roman" w:hAnsi="Times New Roman"/>
          </w:rPr>
          <w:t>application.properties</w:t>
        </w:r>
        <w:proofErr w:type="spellEnd"/>
        <w:r w:rsidRPr="007A27B4">
          <w:rPr>
            <w:rFonts w:ascii="Times New Roman" w:hAnsi="Times New Roman"/>
          </w:rPr>
          <w:t>/</w:t>
        </w:r>
        <w:proofErr w:type="spellStart"/>
        <w:r w:rsidRPr="007A27B4">
          <w:rPr>
            <w:rFonts w:ascii="Times New Roman" w:hAnsi="Times New Roman"/>
          </w:rPr>
          <w:t>yml</w:t>
        </w:r>
        <w:proofErr w:type="spellEnd"/>
        <w:r w:rsidRPr="007A27B4">
          <w:rPr>
            <w:rFonts w:ascii="Times New Roman" w:hAnsi="Times New Roman"/>
          </w:rPr>
          <w:t xml:space="preserve"> file.</w:t>
        </w:r>
      </w:ins>
    </w:p>
    <w:p w:rsidR="00F35C02" w:rsidRPr="007A27B4" w:rsidRDefault="00F35C02" w:rsidP="00F35C02">
      <w:pPr>
        <w:spacing w:before="100" w:beforeAutospacing="1" w:after="100" w:afterAutospacing="1"/>
        <w:outlineLvl w:val="1"/>
        <w:rPr>
          <w:ins w:id="44" w:author="Unknown"/>
          <w:rFonts w:ascii="Times New Roman" w:hAnsi="Times New Roman"/>
          <w:b/>
          <w:bCs/>
          <w:i/>
          <w:sz w:val="36"/>
          <w:szCs w:val="36"/>
        </w:rPr>
      </w:pPr>
      <w:ins w:id="45" w:author="Unknown">
        <w:r w:rsidRPr="007A27B4">
          <w:rPr>
            <w:rFonts w:ascii="Times New Roman" w:hAnsi="Times New Roman"/>
            <w:b/>
            <w:bCs/>
            <w:i/>
            <w:sz w:val="36"/>
            <w:szCs w:val="36"/>
          </w:rPr>
          <w:t>Spring Boot Core</w:t>
        </w:r>
      </w:ins>
    </w:p>
    <w:p w:rsidR="00F35C02" w:rsidRPr="007A27B4" w:rsidRDefault="00F35C02" w:rsidP="00F35C02">
      <w:pPr>
        <w:spacing w:before="100" w:beforeAutospacing="1" w:after="100" w:afterAutospacing="1"/>
        <w:jc w:val="both"/>
        <w:rPr>
          <w:ins w:id="46" w:author="Unknown"/>
          <w:rFonts w:ascii="Times New Roman" w:hAnsi="Times New Roman"/>
        </w:rPr>
      </w:pPr>
      <w:ins w:id="47" w:author="Unknown">
        <w:r w:rsidRPr="007A27B4">
          <w:rPr>
            <w:rFonts w:ascii="Times New Roman" w:hAnsi="Times New Roman"/>
          </w:rPr>
          <w:t xml:space="preserve">The base for other modules, but it also provides some functionality that can be used on its own, </w:t>
        </w:r>
        <w:proofErr w:type="spellStart"/>
        <w:r w:rsidRPr="007A27B4">
          <w:rPr>
            <w:rFonts w:ascii="Times New Roman" w:hAnsi="Times New Roman"/>
          </w:rPr>
          <w:t>eg</w:t>
        </w:r>
        <w:proofErr w:type="spellEnd"/>
        <w:r w:rsidRPr="007A27B4">
          <w:rPr>
            <w:rFonts w:ascii="Times New Roman" w:hAnsi="Times New Roman"/>
          </w:rPr>
          <w:t xml:space="preserve">. </w:t>
        </w:r>
        <w:proofErr w:type="gramStart"/>
        <w:r w:rsidRPr="007A27B4">
          <w:rPr>
            <w:rFonts w:ascii="Times New Roman" w:hAnsi="Times New Roman"/>
          </w:rPr>
          <w:t>using</w:t>
        </w:r>
        <w:proofErr w:type="gramEnd"/>
        <w:r w:rsidRPr="007A27B4">
          <w:rPr>
            <w:rFonts w:ascii="Times New Roman" w:hAnsi="Times New Roman"/>
          </w:rPr>
          <w:t xml:space="preserve"> command line arguments and YAML files as Spring Environment property sources and automatically binding environment properties to Spring bean properties (with validation).</w:t>
        </w:r>
      </w:ins>
    </w:p>
    <w:p w:rsidR="00F35C02" w:rsidRPr="007A27B4" w:rsidRDefault="00F35C02" w:rsidP="00F35C02">
      <w:pPr>
        <w:spacing w:before="100" w:beforeAutospacing="1" w:after="100" w:afterAutospacing="1"/>
        <w:outlineLvl w:val="1"/>
        <w:rPr>
          <w:ins w:id="48" w:author="Unknown"/>
          <w:rFonts w:ascii="Times New Roman" w:hAnsi="Times New Roman"/>
          <w:b/>
          <w:bCs/>
          <w:i/>
          <w:sz w:val="36"/>
          <w:szCs w:val="36"/>
        </w:rPr>
      </w:pPr>
      <w:ins w:id="49" w:author="Unknown">
        <w:r w:rsidRPr="007A27B4">
          <w:rPr>
            <w:rFonts w:ascii="Times New Roman" w:hAnsi="Times New Roman"/>
            <w:b/>
            <w:bCs/>
            <w:i/>
            <w:sz w:val="36"/>
            <w:szCs w:val="36"/>
          </w:rPr>
          <w:t>Spring Boot CLI</w:t>
        </w:r>
      </w:ins>
    </w:p>
    <w:p w:rsidR="00F35C02" w:rsidRPr="007A27B4" w:rsidRDefault="00F35C02" w:rsidP="00F35C02">
      <w:pPr>
        <w:spacing w:before="100" w:beforeAutospacing="1" w:after="100" w:afterAutospacing="1"/>
        <w:rPr>
          <w:ins w:id="50" w:author="Unknown"/>
          <w:rFonts w:ascii="Times New Roman" w:hAnsi="Times New Roman"/>
          <w:b/>
          <w:i/>
        </w:rPr>
      </w:pPr>
      <w:ins w:id="51" w:author="Unknown">
        <w:r w:rsidRPr="007A27B4">
          <w:rPr>
            <w:rFonts w:ascii="Times New Roman" w:hAnsi="Times New Roman"/>
            <w:b/>
            <w:i/>
          </w:rPr>
          <w:t>A command line interface, based on ruby, to start/stop spring boot created applications.</w:t>
        </w:r>
      </w:ins>
    </w:p>
    <w:p w:rsidR="00F35C02" w:rsidRPr="00282914" w:rsidRDefault="00F35C02" w:rsidP="00F35C02">
      <w:pPr>
        <w:spacing w:before="100" w:beforeAutospacing="1" w:after="100" w:afterAutospacing="1"/>
        <w:rPr>
          <w:ins w:id="52" w:author="Unknown"/>
          <w:rFonts w:ascii="Times New Roman" w:hAnsi="Times New Roman"/>
          <w:i/>
        </w:rPr>
      </w:pPr>
      <w:ins w:id="53" w:author="Unknown">
        <w:r w:rsidRPr="00282914">
          <w:rPr>
            <w:rFonts w:ascii="Times New Roman" w:hAnsi="Times New Roman"/>
            <w:i/>
          </w:rPr>
          <w:lastRenderedPageBreak/>
          <w:fldChar w:fldCharType="begin"/>
        </w:r>
        <w:r w:rsidRPr="00282914">
          <w:rPr>
            <w:rFonts w:ascii="Times New Roman" w:hAnsi="Times New Roman"/>
            <w:i/>
          </w:rPr>
          <w:instrText xml:space="preserve"> HYPERLINK "http://www.adeveloperdiary.com/java/spring-boot/an-introduction-to-spring-boot/" </w:instrText>
        </w:r>
        <w:r w:rsidRPr="00282914">
          <w:rPr>
            <w:rFonts w:ascii="Times New Roman" w:hAnsi="Times New Roman"/>
            <w:i/>
          </w:rPr>
          <w:fldChar w:fldCharType="separate"/>
        </w:r>
        <w:r w:rsidRPr="00282914">
          <w:rPr>
            <w:rFonts w:ascii="Times New Roman" w:hAnsi="Times New Roman"/>
            <w:i/>
            <w:color w:val="0000FF"/>
            <w:u w:val="single"/>
          </w:rPr>
          <w:br/>
        </w:r>
      </w:ins>
      <w:r w:rsidRPr="00282914">
        <w:rPr>
          <w:rFonts w:ascii="Times New Roman" w:hAnsi="Times New Roman"/>
          <w:i/>
          <w:noProof/>
          <w:color w:val="0000FF"/>
        </w:rPr>
        <w:drawing>
          <wp:inline distT="0" distB="0" distL="0" distR="0">
            <wp:extent cx="4638040" cy="4234180"/>
            <wp:effectExtent l="19050" t="0" r="0" b="0"/>
            <wp:docPr id="4" name="Picture 2" descr="An Introduction to Spring Boot adeveloperdiary.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ntroduction to Spring Boot adeveloperdiary.com">
                      <a:hlinkClick r:id="rId10"/>
                    </pic:cNvPr>
                    <pic:cNvPicPr>
                      <a:picLocks noChangeAspect="1" noChangeArrowheads="1"/>
                    </pic:cNvPicPr>
                  </pic:nvPicPr>
                  <pic:blipFill>
                    <a:blip r:embed="rId12"/>
                    <a:srcRect/>
                    <a:stretch>
                      <a:fillRect/>
                    </a:stretch>
                  </pic:blipFill>
                  <pic:spPr bwMode="auto">
                    <a:xfrm>
                      <a:off x="0" y="0"/>
                      <a:ext cx="4638040" cy="4234180"/>
                    </a:xfrm>
                    <a:prstGeom prst="rect">
                      <a:avLst/>
                    </a:prstGeom>
                    <a:noFill/>
                    <a:ln w="9525">
                      <a:noFill/>
                      <a:miter lim="800000"/>
                      <a:headEnd/>
                      <a:tailEnd/>
                    </a:ln>
                  </pic:spPr>
                </pic:pic>
              </a:graphicData>
            </a:graphic>
          </wp:inline>
        </w:drawing>
      </w:r>
      <w:ins w:id="54" w:author="Unknown">
        <w:r w:rsidRPr="00282914">
          <w:rPr>
            <w:rFonts w:ascii="Times New Roman" w:hAnsi="Times New Roman"/>
            <w:i/>
            <w:color w:val="0000FF"/>
            <w:u w:val="single"/>
          </w:rPr>
          <w:br/>
        </w:r>
        <w:r w:rsidRPr="00282914">
          <w:rPr>
            <w:rFonts w:ascii="Times New Roman" w:hAnsi="Times New Roman"/>
            <w:i/>
          </w:rPr>
          <w:fldChar w:fldCharType="end"/>
        </w:r>
      </w:ins>
    </w:p>
    <w:p w:rsidR="00F35C02" w:rsidRPr="007A27B4" w:rsidRDefault="00F35C02" w:rsidP="00F35C02">
      <w:pPr>
        <w:spacing w:before="100" w:beforeAutospacing="1" w:after="100" w:afterAutospacing="1"/>
        <w:outlineLvl w:val="1"/>
        <w:rPr>
          <w:ins w:id="55" w:author="Unknown"/>
          <w:rFonts w:ascii="Times New Roman" w:hAnsi="Times New Roman"/>
          <w:b/>
          <w:bCs/>
          <w:i/>
          <w:sz w:val="36"/>
          <w:szCs w:val="36"/>
        </w:rPr>
      </w:pPr>
      <w:ins w:id="56" w:author="Unknown">
        <w:r w:rsidRPr="007A27B4">
          <w:rPr>
            <w:rFonts w:ascii="Times New Roman" w:hAnsi="Times New Roman"/>
            <w:b/>
            <w:bCs/>
            <w:i/>
            <w:sz w:val="36"/>
            <w:szCs w:val="36"/>
          </w:rPr>
          <w:t>Spring Boot Actuator</w:t>
        </w:r>
      </w:ins>
    </w:p>
    <w:p w:rsidR="00F35C02" w:rsidRPr="007A27B4" w:rsidRDefault="00F35C02" w:rsidP="00F35C02">
      <w:pPr>
        <w:spacing w:before="100" w:beforeAutospacing="1" w:after="100" w:afterAutospacing="1"/>
        <w:jc w:val="both"/>
        <w:rPr>
          <w:ins w:id="57" w:author="Unknown"/>
          <w:rFonts w:ascii="Times New Roman" w:hAnsi="Times New Roman"/>
        </w:rPr>
      </w:pPr>
      <w:ins w:id="58" w:author="Unknown">
        <w:r w:rsidRPr="007A27B4">
          <w:rPr>
            <w:rFonts w:ascii="Times New Roman" w:hAnsi="Times New Roman"/>
          </w:rPr>
          <w:t xml:space="preserve">This project, when added, will enable certain enterprise features (Security, Metrics, Default Error pages) to your application. As the auto configure module it uses auto detection to detect certain frameworks/features of your </w:t>
        </w:r>
        <w:proofErr w:type="spellStart"/>
        <w:r w:rsidRPr="007A27B4">
          <w:rPr>
            <w:rFonts w:ascii="Times New Roman" w:hAnsi="Times New Roman"/>
          </w:rPr>
          <w:t>application.For</w:t>
        </w:r>
        <w:proofErr w:type="spellEnd"/>
        <w:r w:rsidRPr="007A27B4">
          <w:rPr>
            <w:rFonts w:ascii="Times New Roman" w:hAnsi="Times New Roman"/>
          </w:rPr>
          <w:t xml:space="preserve"> an example, you can see all the REST Services defined in a web application using Actuator.</w:t>
        </w:r>
      </w:ins>
    </w:p>
    <w:p w:rsidR="00F35C02" w:rsidRPr="007A27B4" w:rsidRDefault="00F35C02" w:rsidP="00F35C02">
      <w:pPr>
        <w:spacing w:before="100" w:beforeAutospacing="1" w:after="100" w:afterAutospacing="1"/>
        <w:outlineLvl w:val="1"/>
        <w:rPr>
          <w:ins w:id="59" w:author="Unknown"/>
          <w:rFonts w:ascii="Times New Roman" w:hAnsi="Times New Roman"/>
          <w:b/>
          <w:bCs/>
          <w:i/>
          <w:sz w:val="36"/>
          <w:szCs w:val="36"/>
        </w:rPr>
      </w:pPr>
      <w:ins w:id="60" w:author="Unknown">
        <w:r w:rsidRPr="007A27B4">
          <w:rPr>
            <w:rFonts w:ascii="Times New Roman" w:hAnsi="Times New Roman"/>
            <w:b/>
            <w:bCs/>
            <w:i/>
            <w:sz w:val="36"/>
            <w:szCs w:val="36"/>
          </w:rPr>
          <w:t>Spring Boot Starters</w:t>
        </w:r>
      </w:ins>
    </w:p>
    <w:p w:rsidR="00F35C02" w:rsidRPr="007A27B4" w:rsidRDefault="00F35C02" w:rsidP="00F35C02">
      <w:pPr>
        <w:spacing w:before="100" w:beforeAutospacing="1" w:after="100" w:afterAutospacing="1"/>
        <w:jc w:val="both"/>
        <w:rPr>
          <w:ins w:id="61" w:author="Unknown"/>
          <w:rFonts w:ascii="Times New Roman" w:hAnsi="Times New Roman"/>
        </w:rPr>
      </w:pPr>
      <w:ins w:id="62" w:author="Unknown">
        <w:r w:rsidRPr="007A27B4">
          <w:rPr>
            <w:rFonts w:ascii="Times New Roman" w:hAnsi="Times New Roman"/>
          </w:rPr>
          <w:t xml:space="preserve">Different quick start projects to include as a dependency in your maven or </w:t>
        </w:r>
        <w:proofErr w:type="spellStart"/>
        <w:r w:rsidRPr="007A27B4">
          <w:rPr>
            <w:rFonts w:ascii="Times New Roman" w:hAnsi="Times New Roman"/>
          </w:rPr>
          <w:t>gradle</w:t>
        </w:r>
        <w:proofErr w:type="spellEnd"/>
        <w:r w:rsidRPr="007A27B4">
          <w:rPr>
            <w:rFonts w:ascii="Times New Roman" w:hAnsi="Times New Roman"/>
          </w:rPr>
          <w:t xml:space="preserve"> build file. It will have the needed dependencies for that type of application. Currently there are many starter projects (We will learn about few of them in the next section) and many more are expected to be added.</w:t>
        </w:r>
      </w:ins>
    </w:p>
    <w:p w:rsidR="00F35C02" w:rsidRPr="007A27B4" w:rsidRDefault="00F35C02" w:rsidP="00F35C02">
      <w:pPr>
        <w:spacing w:before="100" w:beforeAutospacing="1" w:after="100" w:afterAutospacing="1"/>
        <w:outlineLvl w:val="1"/>
        <w:rPr>
          <w:ins w:id="63" w:author="Unknown"/>
          <w:rFonts w:ascii="Times New Roman" w:hAnsi="Times New Roman"/>
          <w:b/>
          <w:bCs/>
          <w:i/>
          <w:sz w:val="36"/>
          <w:szCs w:val="36"/>
        </w:rPr>
      </w:pPr>
      <w:ins w:id="64" w:author="Unknown">
        <w:r w:rsidRPr="007A27B4">
          <w:rPr>
            <w:rFonts w:ascii="Times New Roman" w:hAnsi="Times New Roman"/>
            <w:b/>
            <w:bCs/>
            <w:i/>
            <w:sz w:val="36"/>
            <w:szCs w:val="36"/>
          </w:rPr>
          <w:t>Spring Boot Tools</w:t>
        </w:r>
      </w:ins>
    </w:p>
    <w:p w:rsidR="00F35C02" w:rsidRPr="007A27B4" w:rsidRDefault="00F35C02" w:rsidP="00F35C02">
      <w:pPr>
        <w:spacing w:before="100" w:beforeAutospacing="1" w:after="100" w:afterAutospacing="1"/>
        <w:jc w:val="both"/>
        <w:rPr>
          <w:ins w:id="65" w:author="Unknown"/>
          <w:rFonts w:ascii="Times New Roman" w:hAnsi="Times New Roman"/>
        </w:rPr>
      </w:pPr>
      <w:ins w:id="66" w:author="Unknown">
        <w:r w:rsidRPr="007A27B4">
          <w:rPr>
            <w:rFonts w:ascii="Times New Roman" w:hAnsi="Times New Roman"/>
          </w:rPr>
          <w:t xml:space="preserve">The Maven and </w:t>
        </w:r>
        <w:proofErr w:type="spellStart"/>
        <w:r w:rsidRPr="007A27B4">
          <w:rPr>
            <w:rFonts w:ascii="Times New Roman" w:hAnsi="Times New Roman"/>
          </w:rPr>
          <w:t>Gradle</w:t>
        </w:r>
        <w:proofErr w:type="spellEnd"/>
        <w:r w:rsidRPr="007A27B4">
          <w:rPr>
            <w:rFonts w:ascii="Times New Roman" w:hAnsi="Times New Roman"/>
          </w:rPr>
          <w:t xml:space="preserve"> build tool as well as the custom Spring Boot Loader (used in the single executable jar/war) is included in this project.</w:t>
        </w:r>
      </w:ins>
    </w:p>
    <w:p w:rsidR="00F35C02" w:rsidRPr="007A27B4" w:rsidRDefault="00F35C02" w:rsidP="00F35C02">
      <w:pPr>
        <w:spacing w:before="100" w:beforeAutospacing="1" w:after="100" w:afterAutospacing="1"/>
        <w:outlineLvl w:val="0"/>
        <w:rPr>
          <w:ins w:id="67" w:author="Unknown"/>
          <w:rFonts w:ascii="Times New Roman" w:hAnsi="Times New Roman"/>
          <w:b/>
          <w:bCs/>
          <w:i/>
          <w:kern w:val="36"/>
          <w:sz w:val="40"/>
          <w:szCs w:val="40"/>
        </w:rPr>
      </w:pPr>
      <w:ins w:id="68" w:author="Unknown">
        <w:r w:rsidRPr="007A27B4">
          <w:rPr>
            <w:rFonts w:ascii="Times New Roman" w:hAnsi="Times New Roman"/>
            <w:b/>
            <w:bCs/>
            <w:i/>
            <w:kern w:val="36"/>
            <w:sz w:val="40"/>
            <w:szCs w:val="40"/>
          </w:rPr>
          <w:lastRenderedPageBreak/>
          <w:t>Spring Boot Starters</w:t>
        </w:r>
      </w:ins>
    </w:p>
    <w:p w:rsidR="00F35C02" w:rsidRPr="007A27B4" w:rsidRDefault="00F35C02" w:rsidP="00F35C02">
      <w:pPr>
        <w:spacing w:before="100" w:beforeAutospacing="1" w:after="100" w:afterAutospacing="1"/>
        <w:jc w:val="both"/>
        <w:rPr>
          <w:ins w:id="69" w:author="Unknown"/>
          <w:rFonts w:ascii="Times New Roman" w:hAnsi="Times New Roman"/>
        </w:rPr>
      </w:pPr>
      <w:ins w:id="70" w:author="Unknown">
        <w:r w:rsidRPr="007A27B4">
          <w:rPr>
            <w:rFonts w:ascii="Times New Roman" w:hAnsi="Times New Roman"/>
          </w:rPr>
          <w:t xml:space="preserve">Spring Boot incorporates many </w:t>
        </w:r>
        <w:proofErr w:type="gramStart"/>
        <w:r w:rsidRPr="007A27B4">
          <w:rPr>
            <w:rFonts w:ascii="Times New Roman" w:hAnsi="Times New Roman"/>
          </w:rPr>
          <w:t>starters</w:t>
        </w:r>
        <w:proofErr w:type="gramEnd"/>
        <w:r w:rsidRPr="007A27B4">
          <w:rPr>
            <w:rFonts w:ascii="Times New Roman" w:hAnsi="Times New Roman"/>
          </w:rPr>
          <w:t xml:space="preserve"> packages (in Maven &amp; </w:t>
        </w:r>
        <w:proofErr w:type="spellStart"/>
        <w:r w:rsidRPr="007A27B4">
          <w:rPr>
            <w:rFonts w:ascii="Times New Roman" w:hAnsi="Times New Roman"/>
          </w:rPr>
          <w:t>Gradle</w:t>
        </w:r>
        <w:proofErr w:type="spellEnd"/>
        <w:r w:rsidRPr="007A27B4">
          <w:rPr>
            <w:rFonts w:ascii="Times New Roman" w:hAnsi="Times New Roman"/>
          </w:rPr>
          <w:t xml:space="preserve">) which you can include in order to add appropriate support in your project. At a high-level there are so far 6 types of starters packages available. You can find all of them in Spring Boot official </w:t>
        </w:r>
        <w:proofErr w:type="spellStart"/>
        <w:r w:rsidRPr="007A27B4">
          <w:rPr>
            <w:rFonts w:ascii="Times New Roman" w:hAnsi="Times New Roman"/>
          </w:rPr>
          <w:t>WebSite</w:t>
        </w:r>
        <w:proofErr w:type="spellEnd"/>
        <w:r w:rsidRPr="007A27B4">
          <w:rPr>
            <w:rFonts w:ascii="Times New Roman" w:hAnsi="Times New Roman"/>
          </w:rPr>
          <w:t>.</w:t>
        </w:r>
      </w:ins>
    </w:p>
    <w:p w:rsidR="00F35C02" w:rsidRPr="00282914" w:rsidRDefault="00F35C02" w:rsidP="00F35C02">
      <w:pPr>
        <w:spacing w:before="100" w:beforeAutospacing="1" w:after="100" w:afterAutospacing="1"/>
        <w:rPr>
          <w:ins w:id="71" w:author="Unknown"/>
          <w:rFonts w:ascii="Times New Roman" w:hAnsi="Times New Roman"/>
          <w:i/>
        </w:rPr>
      </w:pPr>
      <w:ins w:id="72" w:author="Unknown">
        <w:r w:rsidRPr="00282914">
          <w:rPr>
            <w:rFonts w:ascii="Times New Roman" w:hAnsi="Times New Roman"/>
            <w:i/>
          </w:rPr>
          <w:fldChar w:fldCharType="begin"/>
        </w:r>
        <w:r w:rsidRPr="00282914">
          <w:rPr>
            <w:rFonts w:ascii="Times New Roman" w:hAnsi="Times New Roman"/>
            <w:i/>
          </w:rPr>
          <w:instrText xml:space="preserve"> HYPERLINK "http://www.adeveloperdiary.com/java/spring-boot/an-introduction-to-spring-boot/" </w:instrText>
        </w:r>
        <w:r w:rsidRPr="00282914">
          <w:rPr>
            <w:rFonts w:ascii="Times New Roman" w:hAnsi="Times New Roman"/>
            <w:i/>
          </w:rPr>
          <w:fldChar w:fldCharType="separate"/>
        </w:r>
        <w:r w:rsidRPr="00282914">
          <w:rPr>
            <w:rFonts w:ascii="Times New Roman" w:hAnsi="Times New Roman"/>
            <w:i/>
            <w:color w:val="0000FF"/>
            <w:u w:val="single"/>
          </w:rPr>
          <w:br/>
        </w:r>
      </w:ins>
      <w:r w:rsidRPr="00282914">
        <w:rPr>
          <w:rFonts w:ascii="Times New Roman" w:hAnsi="Times New Roman"/>
          <w:i/>
          <w:noProof/>
          <w:color w:val="0000FF"/>
        </w:rPr>
        <w:drawing>
          <wp:inline distT="0" distB="0" distL="0" distR="0">
            <wp:extent cx="4893310" cy="4538980"/>
            <wp:effectExtent l="19050" t="0" r="2540" b="0"/>
            <wp:docPr id="5" name="Picture 3" descr="An Introduction to Spring Boot adeveloperdiary.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Spring Boot adeveloperdiary.com">
                      <a:hlinkClick r:id="rId10"/>
                    </pic:cNvPr>
                    <pic:cNvPicPr>
                      <a:picLocks noChangeAspect="1" noChangeArrowheads="1"/>
                    </pic:cNvPicPr>
                  </pic:nvPicPr>
                  <pic:blipFill>
                    <a:blip r:embed="rId13"/>
                    <a:srcRect/>
                    <a:stretch>
                      <a:fillRect/>
                    </a:stretch>
                  </pic:blipFill>
                  <pic:spPr bwMode="auto">
                    <a:xfrm>
                      <a:off x="0" y="0"/>
                      <a:ext cx="4893310" cy="4538980"/>
                    </a:xfrm>
                    <a:prstGeom prst="rect">
                      <a:avLst/>
                    </a:prstGeom>
                    <a:noFill/>
                    <a:ln w="9525">
                      <a:noFill/>
                      <a:miter lim="800000"/>
                      <a:headEnd/>
                      <a:tailEnd/>
                    </a:ln>
                  </pic:spPr>
                </pic:pic>
              </a:graphicData>
            </a:graphic>
          </wp:inline>
        </w:drawing>
      </w:r>
      <w:ins w:id="73" w:author="Unknown">
        <w:r w:rsidRPr="00282914">
          <w:rPr>
            <w:rFonts w:ascii="Times New Roman" w:hAnsi="Times New Roman"/>
            <w:i/>
            <w:color w:val="0000FF"/>
            <w:u w:val="single"/>
          </w:rPr>
          <w:br/>
        </w:r>
        <w:r w:rsidRPr="00282914">
          <w:rPr>
            <w:rFonts w:ascii="Times New Roman" w:hAnsi="Times New Roman"/>
            <w:i/>
          </w:rPr>
          <w:fldChar w:fldCharType="end"/>
        </w:r>
      </w:ins>
    </w:p>
    <w:p w:rsidR="00F35C02" w:rsidRPr="007A27B4" w:rsidRDefault="00F35C02" w:rsidP="00F35C02">
      <w:pPr>
        <w:spacing w:before="100" w:beforeAutospacing="1" w:after="100" w:afterAutospacing="1"/>
        <w:outlineLvl w:val="0"/>
        <w:rPr>
          <w:ins w:id="74" w:author="Unknown"/>
          <w:rFonts w:ascii="Times New Roman" w:hAnsi="Times New Roman"/>
          <w:b/>
          <w:bCs/>
          <w:i/>
          <w:kern w:val="36"/>
          <w:sz w:val="36"/>
          <w:szCs w:val="36"/>
        </w:rPr>
      </w:pPr>
      <w:ins w:id="75" w:author="Unknown">
        <w:r w:rsidRPr="007A27B4">
          <w:rPr>
            <w:rFonts w:ascii="Times New Roman" w:hAnsi="Times New Roman"/>
            <w:b/>
            <w:bCs/>
            <w:i/>
            <w:kern w:val="36"/>
            <w:sz w:val="36"/>
            <w:szCs w:val="36"/>
          </w:rPr>
          <w:t>How to use Spring Boot</w:t>
        </w:r>
      </w:ins>
    </w:p>
    <w:p w:rsidR="00F35C02" w:rsidRPr="007A27B4" w:rsidRDefault="00F35C02" w:rsidP="00F35C02">
      <w:pPr>
        <w:spacing w:before="100" w:beforeAutospacing="1" w:after="100" w:afterAutospacing="1"/>
        <w:rPr>
          <w:ins w:id="76" w:author="Unknown"/>
          <w:rFonts w:ascii="Times New Roman" w:hAnsi="Times New Roman"/>
        </w:rPr>
      </w:pPr>
      <w:ins w:id="77" w:author="Unknown">
        <w:r w:rsidRPr="007A27B4">
          <w:rPr>
            <w:rFonts w:ascii="Times New Roman" w:hAnsi="Times New Roman"/>
          </w:rPr>
          <w:t>In another post we will see how to use and run Spring Boot, however here are the steps you need to follow.</w:t>
        </w:r>
      </w:ins>
    </w:p>
    <w:p w:rsidR="00F35C02" w:rsidRPr="007A27B4" w:rsidRDefault="00F35C02" w:rsidP="00F35C02">
      <w:pPr>
        <w:numPr>
          <w:ilvl w:val="0"/>
          <w:numId w:val="2"/>
        </w:numPr>
        <w:spacing w:before="100" w:beforeAutospacing="1" w:after="100" w:afterAutospacing="1"/>
        <w:rPr>
          <w:ins w:id="78" w:author="Unknown"/>
          <w:rFonts w:ascii="Times New Roman" w:hAnsi="Times New Roman"/>
        </w:rPr>
      </w:pPr>
      <w:ins w:id="79" w:author="Unknown">
        <w:r w:rsidRPr="007A27B4">
          <w:rPr>
            <w:rFonts w:ascii="Times New Roman" w:hAnsi="Times New Roman"/>
          </w:rPr>
          <w:t>You can use spring initialize to create the initial setup. You can visit either start.spring.io or use STS (Spring Tool Suite) Support available in IDEA or Eclipse to choose all the Spring Boot Starters</w:t>
        </w:r>
      </w:ins>
    </w:p>
    <w:p w:rsidR="00F35C02" w:rsidRPr="007A27B4" w:rsidRDefault="00F35C02" w:rsidP="00F35C02">
      <w:pPr>
        <w:numPr>
          <w:ilvl w:val="0"/>
          <w:numId w:val="2"/>
        </w:numPr>
        <w:spacing w:before="100" w:beforeAutospacing="1" w:after="100" w:afterAutospacing="1"/>
        <w:rPr>
          <w:ins w:id="80" w:author="Unknown"/>
          <w:rFonts w:ascii="Times New Roman" w:hAnsi="Times New Roman"/>
        </w:rPr>
      </w:pPr>
      <w:ins w:id="81" w:author="Unknown">
        <w:r w:rsidRPr="007A27B4">
          <w:rPr>
            <w:rFonts w:ascii="Times New Roman" w:hAnsi="Times New Roman"/>
          </w:rPr>
          <w:t xml:space="preserve">You need to also choose whether to use Maven or </w:t>
        </w:r>
        <w:proofErr w:type="spellStart"/>
        <w:r w:rsidRPr="007A27B4">
          <w:rPr>
            <w:rFonts w:ascii="Times New Roman" w:hAnsi="Times New Roman"/>
          </w:rPr>
          <w:t>Gradle</w:t>
        </w:r>
        <w:proofErr w:type="spellEnd"/>
        <w:r w:rsidRPr="007A27B4">
          <w:rPr>
            <w:rFonts w:ascii="Times New Roman" w:hAnsi="Times New Roman"/>
          </w:rPr>
          <w:t xml:space="preserve"> as the build tool.</w:t>
        </w:r>
      </w:ins>
    </w:p>
    <w:p w:rsidR="00F35C02" w:rsidRPr="007A27B4" w:rsidRDefault="00F35C02" w:rsidP="00F35C02">
      <w:pPr>
        <w:numPr>
          <w:ilvl w:val="0"/>
          <w:numId w:val="2"/>
        </w:numPr>
        <w:spacing w:before="100" w:beforeAutospacing="1" w:after="100" w:afterAutospacing="1"/>
        <w:rPr>
          <w:ins w:id="82" w:author="Unknown"/>
          <w:rFonts w:ascii="Times New Roman" w:hAnsi="Times New Roman"/>
        </w:rPr>
      </w:pPr>
      <w:ins w:id="83" w:author="Unknown">
        <w:r w:rsidRPr="007A27B4">
          <w:rPr>
            <w:rFonts w:ascii="Times New Roman" w:hAnsi="Times New Roman"/>
          </w:rPr>
          <w:lastRenderedPageBreak/>
          <w:t>If you are using start.spring.io, you need to then download the zip and configure your workspace. Otherwise using your preferred IDE will automatically create the required file in the workspace.</w:t>
        </w:r>
      </w:ins>
    </w:p>
    <w:p w:rsidR="00F35C02" w:rsidRPr="007A27B4" w:rsidRDefault="00F35C02" w:rsidP="00F35C02">
      <w:pPr>
        <w:numPr>
          <w:ilvl w:val="0"/>
          <w:numId w:val="2"/>
        </w:numPr>
        <w:spacing w:before="100" w:beforeAutospacing="1" w:after="100" w:afterAutospacing="1"/>
        <w:rPr>
          <w:ins w:id="84" w:author="Unknown"/>
          <w:rFonts w:ascii="Times New Roman" w:hAnsi="Times New Roman"/>
        </w:rPr>
      </w:pPr>
      <w:ins w:id="85" w:author="Unknown">
        <w:r w:rsidRPr="007A27B4">
          <w:rPr>
            <w:rFonts w:ascii="Times New Roman" w:hAnsi="Times New Roman"/>
          </w:rPr>
          <w:t>Add your code as required</w:t>
        </w:r>
      </w:ins>
    </w:p>
    <w:p w:rsidR="00F35C02" w:rsidRPr="007A27B4" w:rsidRDefault="00F35C02" w:rsidP="00F35C02">
      <w:pPr>
        <w:numPr>
          <w:ilvl w:val="0"/>
          <w:numId w:val="2"/>
        </w:numPr>
        <w:spacing w:before="100" w:beforeAutospacing="1" w:after="100" w:afterAutospacing="1"/>
        <w:rPr>
          <w:ins w:id="86" w:author="Unknown"/>
          <w:rFonts w:ascii="Times New Roman" w:hAnsi="Times New Roman"/>
        </w:rPr>
      </w:pPr>
      <w:ins w:id="87" w:author="Unknown">
        <w:r w:rsidRPr="007A27B4">
          <w:rPr>
            <w:rFonts w:ascii="Times New Roman" w:hAnsi="Times New Roman"/>
          </w:rPr>
          <w:t xml:space="preserve">You can either use </w:t>
        </w:r>
        <w:proofErr w:type="spellStart"/>
        <w:r w:rsidRPr="007A27B4">
          <w:rPr>
            <w:rFonts w:ascii="Courier New" w:hAnsi="Courier New" w:cs="Courier New"/>
            <w:sz w:val="20"/>
          </w:rPr>
          <w:t>mvn</w:t>
        </w:r>
        <w:proofErr w:type="spellEnd"/>
        <w:r w:rsidRPr="007A27B4">
          <w:rPr>
            <w:rFonts w:ascii="Courier New" w:hAnsi="Courier New" w:cs="Courier New"/>
            <w:sz w:val="20"/>
          </w:rPr>
          <w:t xml:space="preserve"> clean package</w:t>
        </w:r>
        <w:r w:rsidRPr="007A27B4">
          <w:rPr>
            <w:rFonts w:ascii="Times New Roman" w:hAnsi="Times New Roman"/>
          </w:rPr>
          <w:t xml:space="preserve"> or use IDEA or Eclipse to build and create the jar file.</w:t>
        </w:r>
      </w:ins>
    </w:p>
    <w:p w:rsidR="00F35C02" w:rsidRPr="00F35C02" w:rsidRDefault="00F35C02" w:rsidP="00F35C02">
      <w:pPr>
        <w:numPr>
          <w:ilvl w:val="0"/>
          <w:numId w:val="2"/>
        </w:numPr>
        <w:spacing w:before="100" w:beforeAutospacing="1" w:after="100" w:afterAutospacing="1"/>
        <w:rPr>
          <w:ins w:id="88" w:author="Unknown"/>
          <w:rFonts w:ascii="Times New Roman" w:hAnsi="Times New Roman"/>
          <w:b/>
          <w:bCs/>
          <w:i/>
          <w:kern w:val="36"/>
          <w:sz w:val="48"/>
          <w:szCs w:val="48"/>
        </w:rPr>
      </w:pPr>
      <w:ins w:id="89" w:author="Unknown">
        <w:r w:rsidRPr="00F35C02">
          <w:rPr>
            <w:rFonts w:ascii="Times New Roman" w:hAnsi="Times New Roman"/>
          </w:rPr>
          <w:t>By default the JAR would include integrated Tomcat server, so just by executing the JAR you should be able to use your program.</w:t>
        </w:r>
        <w:r w:rsidRPr="00F35C02">
          <w:rPr>
            <w:rFonts w:ascii="Times New Roman" w:hAnsi="Times New Roman"/>
            <w:i/>
          </w:rPr>
          <w:fldChar w:fldCharType="begin"/>
        </w:r>
        <w:r w:rsidRPr="00F35C02">
          <w:rPr>
            <w:rFonts w:ascii="Times New Roman" w:hAnsi="Times New Roman"/>
            <w:i/>
          </w:rPr>
          <w:instrText xml:space="preserve"> HYPERLINK "http://www.adeveloperdiary.com/java/spring-boot/an-introduction-to-spring-boot/" </w:instrText>
        </w:r>
        <w:r w:rsidRPr="00F35C02">
          <w:rPr>
            <w:rFonts w:ascii="Times New Roman" w:hAnsi="Times New Roman"/>
            <w:i/>
          </w:rPr>
          <w:fldChar w:fldCharType="separate"/>
        </w:r>
        <w:r w:rsidRPr="00F35C02">
          <w:rPr>
            <w:rFonts w:ascii="Times New Roman" w:hAnsi="Times New Roman"/>
            <w:i/>
            <w:color w:val="0000FF"/>
            <w:u w:val="single"/>
          </w:rPr>
          <w:br/>
        </w:r>
      </w:ins>
      <w:r w:rsidRPr="00282914">
        <w:rPr>
          <w:rFonts w:ascii="Times New Roman" w:hAnsi="Times New Roman"/>
          <w:i/>
          <w:noProof/>
          <w:color w:val="0000FF"/>
        </w:rPr>
        <w:lastRenderedPageBreak/>
        <w:drawing>
          <wp:inline distT="0" distB="0" distL="0" distR="0">
            <wp:extent cx="4592859" cy="8386119"/>
            <wp:effectExtent l="19050" t="0" r="0" b="0"/>
            <wp:docPr id="153" name="Picture 4" descr="An Introduction to Spring Boot adeveloperdiary.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ntroduction to Spring Boot adeveloperdiary.com">
                      <a:hlinkClick r:id="rId10"/>
                    </pic:cNvPr>
                    <pic:cNvPicPr>
                      <a:picLocks noChangeAspect="1" noChangeArrowheads="1"/>
                    </pic:cNvPicPr>
                  </pic:nvPicPr>
                  <pic:blipFill>
                    <a:blip r:embed="rId14"/>
                    <a:srcRect/>
                    <a:stretch>
                      <a:fillRect/>
                    </a:stretch>
                  </pic:blipFill>
                  <pic:spPr bwMode="auto">
                    <a:xfrm>
                      <a:off x="0" y="0"/>
                      <a:ext cx="4596765" cy="8393251"/>
                    </a:xfrm>
                    <a:prstGeom prst="rect">
                      <a:avLst/>
                    </a:prstGeom>
                    <a:noFill/>
                    <a:ln w="9525">
                      <a:noFill/>
                      <a:miter lim="800000"/>
                      <a:headEnd/>
                      <a:tailEnd/>
                    </a:ln>
                  </pic:spPr>
                </pic:pic>
              </a:graphicData>
            </a:graphic>
          </wp:inline>
        </w:drawing>
      </w:r>
      <w:ins w:id="90" w:author="Unknown">
        <w:r w:rsidRPr="00F35C02">
          <w:rPr>
            <w:rFonts w:ascii="Times New Roman" w:hAnsi="Times New Roman"/>
            <w:i/>
            <w:color w:val="0000FF"/>
            <w:u w:val="single"/>
          </w:rPr>
          <w:br/>
        </w:r>
        <w:r w:rsidRPr="00F35C02">
          <w:rPr>
            <w:rFonts w:ascii="Times New Roman" w:hAnsi="Times New Roman"/>
            <w:i/>
          </w:rPr>
          <w:lastRenderedPageBreak/>
          <w:fldChar w:fldCharType="end"/>
        </w:r>
        <w:r w:rsidRPr="00F35C02">
          <w:rPr>
            <w:rFonts w:ascii="Times New Roman" w:hAnsi="Times New Roman"/>
            <w:b/>
            <w:bCs/>
            <w:i/>
            <w:kern w:val="36"/>
            <w:sz w:val="36"/>
            <w:szCs w:val="36"/>
          </w:rPr>
          <w:t>Disadvantages of Spring Boot</w:t>
        </w:r>
      </w:ins>
    </w:p>
    <w:p w:rsidR="00F35C02" w:rsidRPr="00DF61A0" w:rsidRDefault="00F35C02" w:rsidP="00F35C02">
      <w:pPr>
        <w:spacing w:before="100" w:beforeAutospacing="1" w:after="100" w:afterAutospacing="1"/>
        <w:outlineLvl w:val="1"/>
        <w:rPr>
          <w:ins w:id="91" w:author="Unknown"/>
          <w:rFonts w:ascii="Times New Roman" w:hAnsi="Times New Roman"/>
          <w:b/>
          <w:bCs/>
          <w:sz w:val="32"/>
          <w:szCs w:val="32"/>
        </w:rPr>
      </w:pPr>
      <w:ins w:id="92" w:author="Unknown">
        <w:r w:rsidRPr="00DF61A0">
          <w:rPr>
            <w:rFonts w:ascii="Times New Roman" w:hAnsi="Times New Roman"/>
            <w:b/>
            <w:bCs/>
            <w:sz w:val="32"/>
            <w:szCs w:val="32"/>
          </w:rPr>
          <w:t>Migration Efforts</w:t>
        </w:r>
      </w:ins>
    </w:p>
    <w:p w:rsidR="00F35C02" w:rsidRPr="007A27B4" w:rsidRDefault="00F35C02" w:rsidP="00F35C02">
      <w:pPr>
        <w:spacing w:before="100" w:beforeAutospacing="1" w:after="100" w:afterAutospacing="1"/>
        <w:jc w:val="both"/>
        <w:rPr>
          <w:ins w:id="93" w:author="Unknown"/>
          <w:rFonts w:ascii="Times New Roman" w:hAnsi="Times New Roman"/>
        </w:rPr>
      </w:pPr>
      <w:ins w:id="94" w:author="Unknown">
        <w:r w:rsidRPr="007A27B4">
          <w:rPr>
            <w:rFonts w:ascii="Times New Roman" w:hAnsi="Times New Roman"/>
          </w:rPr>
          <w:t>Migration from already existing spring project to spring boot is not straightforward. Spring Boot is mostly for new development project.</w:t>
        </w:r>
      </w:ins>
    </w:p>
    <w:p w:rsidR="00F35C02" w:rsidRPr="00DF61A0" w:rsidRDefault="00F35C02" w:rsidP="00F35C02">
      <w:pPr>
        <w:spacing w:before="100" w:beforeAutospacing="1" w:after="100" w:afterAutospacing="1"/>
        <w:outlineLvl w:val="1"/>
        <w:rPr>
          <w:ins w:id="95" w:author="Unknown"/>
          <w:rFonts w:ascii="Times New Roman" w:hAnsi="Times New Roman"/>
          <w:b/>
          <w:bCs/>
          <w:i/>
          <w:sz w:val="28"/>
          <w:szCs w:val="28"/>
        </w:rPr>
      </w:pPr>
      <w:ins w:id="96" w:author="Unknown">
        <w:r w:rsidRPr="00DF61A0">
          <w:rPr>
            <w:rFonts w:ascii="Times New Roman" w:hAnsi="Times New Roman"/>
            <w:b/>
            <w:bCs/>
            <w:i/>
            <w:sz w:val="28"/>
            <w:szCs w:val="28"/>
          </w:rPr>
          <w:t xml:space="preserve">Deployment to </w:t>
        </w:r>
        <w:proofErr w:type="spellStart"/>
        <w:r w:rsidRPr="00DF61A0">
          <w:rPr>
            <w:rFonts w:ascii="Times New Roman" w:hAnsi="Times New Roman"/>
            <w:b/>
            <w:bCs/>
            <w:i/>
            <w:sz w:val="28"/>
            <w:szCs w:val="28"/>
          </w:rPr>
          <w:t>WebSphere</w:t>
        </w:r>
        <w:proofErr w:type="spellEnd"/>
        <w:r w:rsidRPr="00DF61A0">
          <w:rPr>
            <w:rFonts w:ascii="Times New Roman" w:hAnsi="Times New Roman"/>
            <w:b/>
            <w:bCs/>
            <w:i/>
            <w:sz w:val="28"/>
            <w:szCs w:val="28"/>
          </w:rPr>
          <w:t>/</w:t>
        </w:r>
        <w:proofErr w:type="spellStart"/>
        <w:r w:rsidRPr="00DF61A0">
          <w:rPr>
            <w:rFonts w:ascii="Times New Roman" w:hAnsi="Times New Roman"/>
            <w:b/>
            <w:bCs/>
            <w:i/>
            <w:sz w:val="28"/>
            <w:szCs w:val="28"/>
          </w:rPr>
          <w:t>WebLogic</w:t>
        </w:r>
        <w:proofErr w:type="spellEnd"/>
        <w:r w:rsidRPr="00DF61A0">
          <w:rPr>
            <w:rFonts w:ascii="Times New Roman" w:hAnsi="Times New Roman"/>
            <w:b/>
            <w:bCs/>
            <w:i/>
            <w:sz w:val="28"/>
            <w:szCs w:val="28"/>
          </w:rPr>
          <w:t xml:space="preserve"> Servers</w:t>
        </w:r>
      </w:ins>
    </w:p>
    <w:p w:rsidR="00F35C02" w:rsidRPr="007A27B4" w:rsidRDefault="00F35C02" w:rsidP="00F35C02">
      <w:pPr>
        <w:spacing w:before="100" w:beforeAutospacing="1" w:after="100" w:afterAutospacing="1"/>
        <w:jc w:val="both"/>
        <w:rPr>
          <w:ins w:id="97" w:author="Unknown"/>
          <w:rFonts w:ascii="Times New Roman" w:hAnsi="Times New Roman"/>
        </w:rPr>
      </w:pPr>
      <w:ins w:id="98" w:author="Unknown">
        <w:r w:rsidRPr="007A27B4">
          <w:rPr>
            <w:rFonts w:ascii="Times New Roman" w:hAnsi="Times New Roman"/>
          </w:rPr>
          <w:t xml:space="preserve">Deploying Spring Boot application to </w:t>
        </w:r>
        <w:proofErr w:type="spellStart"/>
        <w:r w:rsidRPr="007A27B4">
          <w:rPr>
            <w:rFonts w:ascii="Times New Roman" w:hAnsi="Times New Roman"/>
          </w:rPr>
          <w:t>WebSphere</w:t>
        </w:r>
        <w:proofErr w:type="spellEnd"/>
        <w:r w:rsidRPr="007A27B4">
          <w:rPr>
            <w:rFonts w:ascii="Times New Roman" w:hAnsi="Times New Roman"/>
          </w:rPr>
          <w:t>/</w:t>
        </w:r>
        <w:proofErr w:type="spellStart"/>
        <w:r w:rsidRPr="007A27B4">
          <w:rPr>
            <w:rFonts w:ascii="Times New Roman" w:hAnsi="Times New Roman"/>
          </w:rPr>
          <w:t>WebLogic</w:t>
        </w:r>
        <w:proofErr w:type="spellEnd"/>
        <w:r w:rsidRPr="007A27B4">
          <w:rPr>
            <w:rFonts w:ascii="Times New Roman" w:hAnsi="Times New Roman"/>
          </w:rPr>
          <w:t xml:space="preserve"> Servers </w:t>
        </w:r>
        <w:proofErr w:type="gramStart"/>
        <w:r w:rsidRPr="007A27B4">
          <w:rPr>
            <w:rFonts w:ascii="Times New Roman" w:hAnsi="Times New Roman"/>
          </w:rPr>
          <w:t>are</w:t>
        </w:r>
        <w:proofErr w:type="gramEnd"/>
        <w:r w:rsidRPr="007A27B4">
          <w:rPr>
            <w:rFonts w:ascii="Times New Roman" w:hAnsi="Times New Roman"/>
          </w:rPr>
          <w:t xml:space="preserve"> also not very simple. You need to make few changes like downgrading JPA Version, remove conflicting Jars etc in order to make it work in </w:t>
        </w:r>
        <w:proofErr w:type="spellStart"/>
        <w:r w:rsidRPr="007A27B4">
          <w:rPr>
            <w:rFonts w:ascii="Times New Roman" w:hAnsi="Times New Roman"/>
          </w:rPr>
          <w:t>WebSphere</w:t>
        </w:r>
        <w:proofErr w:type="spellEnd"/>
        <w:r w:rsidRPr="007A27B4">
          <w:rPr>
            <w:rFonts w:ascii="Times New Roman" w:hAnsi="Times New Roman"/>
          </w:rPr>
          <w:t>/</w:t>
        </w:r>
        <w:proofErr w:type="spellStart"/>
        <w:r w:rsidRPr="007A27B4">
          <w:rPr>
            <w:rFonts w:ascii="Times New Roman" w:hAnsi="Times New Roman"/>
          </w:rPr>
          <w:t>WebLogic</w:t>
        </w:r>
        <w:proofErr w:type="spellEnd"/>
        <w:r w:rsidRPr="007A27B4">
          <w:rPr>
            <w:rFonts w:ascii="Times New Roman" w:hAnsi="Times New Roman"/>
          </w:rPr>
          <w:t xml:space="preserve"> Application Server.</w:t>
        </w:r>
      </w:ins>
    </w:p>
    <w:p w:rsidR="00F35C02" w:rsidRPr="007A27B4" w:rsidRDefault="00F35C02" w:rsidP="00F35C02">
      <w:pPr>
        <w:spacing w:before="100" w:beforeAutospacing="1" w:after="100" w:afterAutospacing="1"/>
        <w:outlineLvl w:val="1"/>
        <w:rPr>
          <w:ins w:id="99" w:author="Unknown"/>
          <w:rFonts w:ascii="Times New Roman" w:hAnsi="Times New Roman"/>
          <w:b/>
          <w:bCs/>
          <w:i/>
          <w:sz w:val="28"/>
          <w:szCs w:val="28"/>
        </w:rPr>
      </w:pPr>
      <w:proofErr w:type="spellStart"/>
      <w:ins w:id="100" w:author="Unknown">
        <w:r w:rsidRPr="007A27B4">
          <w:rPr>
            <w:rFonts w:ascii="Times New Roman" w:hAnsi="Times New Roman"/>
            <w:b/>
            <w:bCs/>
            <w:i/>
            <w:sz w:val="28"/>
            <w:szCs w:val="28"/>
          </w:rPr>
          <w:t>Microservices</w:t>
        </w:r>
        <w:proofErr w:type="spellEnd"/>
        <w:r w:rsidRPr="007A27B4">
          <w:rPr>
            <w:rFonts w:ascii="Times New Roman" w:hAnsi="Times New Roman"/>
            <w:b/>
            <w:bCs/>
            <w:i/>
            <w:sz w:val="28"/>
            <w:szCs w:val="28"/>
          </w:rPr>
          <w:t xml:space="preserve"> &amp; Cloud Native</w:t>
        </w:r>
      </w:ins>
    </w:p>
    <w:p w:rsidR="00F35C02" w:rsidRPr="007A27B4" w:rsidRDefault="00F35C02" w:rsidP="00F35C02">
      <w:pPr>
        <w:spacing w:before="100" w:beforeAutospacing="1" w:after="100" w:afterAutospacing="1"/>
        <w:jc w:val="both"/>
        <w:rPr>
          <w:ins w:id="101" w:author="Unknown"/>
          <w:rFonts w:ascii="Times New Roman" w:hAnsi="Times New Roman"/>
        </w:rPr>
      </w:pPr>
      <w:ins w:id="102" w:author="Unknown">
        <w:r w:rsidRPr="007A27B4">
          <w:rPr>
            <w:rFonts w:ascii="Times New Roman" w:hAnsi="Times New Roman"/>
          </w:rPr>
          <w:t xml:space="preserve">Spring Boot has been developed keeping </w:t>
        </w:r>
      </w:ins>
      <w:r w:rsidRPr="007A27B4">
        <w:rPr>
          <w:rFonts w:ascii="Times New Roman" w:hAnsi="Times New Roman"/>
        </w:rPr>
        <w:t>Micro services</w:t>
      </w:r>
      <w:ins w:id="103" w:author="Unknown">
        <w:r w:rsidRPr="007A27B4">
          <w:rPr>
            <w:rFonts w:ascii="Times New Roman" w:hAnsi="Times New Roman"/>
          </w:rPr>
          <w:t>&amp; Cloud Native in mind. You may not see improvements in other areas.</w:t>
        </w:r>
      </w:ins>
    </w:p>
    <w:p w:rsidR="00F35C02" w:rsidRDefault="00F35C02" w:rsidP="00F35C02">
      <w:pPr>
        <w:spacing w:before="100" w:beforeAutospacing="1" w:after="100" w:afterAutospacing="1"/>
        <w:outlineLvl w:val="0"/>
        <w:rPr>
          <w:i/>
        </w:rPr>
      </w:pPr>
      <w:r>
        <w:rPr>
          <w:i/>
        </w:rPr>
        <w:t>NOTE:</w:t>
      </w:r>
    </w:p>
    <w:p w:rsidR="00F35C02" w:rsidRDefault="00F35C02" w:rsidP="00F35C02">
      <w:pPr>
        <w:spacing w:before="100" w:beforeAutospacing="1" w:after="100" w:afterAutospacing="1"/>
        <w:outlineLvl w:val="0"/>
        <w:rPr>
          <w:i/>
        </w:rPr>
      </w:pPr>
      <w:r w:rsidRPr="007A01E0">
        <w:rPr>
          <w:i/>
        </w:rPr>
        <w:sym w:font="Wingdings" w:char="F0E0"/>
      </w:r>
      <w:proofErr w:type="spellStart"/>
      <w:r>
        <w:rPr>
          <w:i/>
        </w:rPr>
        <w:t>SpringBoot</w:t>
      </w:r>
      <w:proofErr w:type="spellEnd"/>
      <w:r>
        <w:rPr>
          <w:i/>
        </w:rPr>
        <w:t xml:space="preserve"> starter &lt;parent&gt; will do following things finally based on </w:t>
      </w:r>
      <w:proofErr w:type="spellStart"/>
      <w:r>
        <w:rPr>
          <w:i/>
        </w:rPr>
        <w:t>it’s</w:t>
      </w:r>
      <w:proofErr w:type="spellEnd"/>
      <w:r>
        <w:rPr>
          <w:i/>
        </w:rPr>
        <w:t xml:space="preserve"> version specifies other </w:t>
      </w:r>
      <w:proofErr w:type="spellStart"/>
      <w:r>
        <w:rPr>
          <w:i/>
        </w:rPr>
        <w:t>compatable</w:t>
      </w:r>
      <w:proofErr w:type="spellEnd"/>
      <w:r>
        <w:rPr>
          <w:i/>
        </w:rPr>
        <w:t xml:space="preserve"> versions like </w:t>
      </w:r>
      <w:proofErr w:type="spellStart"/>
      <w:r>
        <w:rPr>
          <w:i/>
        </w:rPr>
        <w:t>java</w:t>
      </w:r>
      <w:proofErr w:type="gramStart"/>
      <w:r>
        <w:rPr>
          <w:i/>
        </w:rPr>
        <w:t>,UTF</w:t>
      </w:r>
      <w:proofErr w:type="spellEnd"/>
      <w:proofErr w:type="gramEnd"/>
      <w:r>
        <w:rPr>
          <w:i/>
        </w:rPr>
        <w:t xml:space="preserve"> and etc.</w:t>
      </w:r>
    </w:p>
    <w:p w:rsidR="00F35C02" w:rsidRDefault="00F35C02" w:rsidP="00F35C02">
      <w:pPr>
        <w:spacing w:before="100" w:beforeAutospacing="1" w:after="100" w:afterAutospacing="1"/>
        <w:outlineLvl w:val="0"/>
        <w:rPr>
          <w:i/>
        </w:rPr>
      </w:pPr>
      <w:r w:rsidRPr="007A01E0">
        <w:rPr>
          <w:i/>
        </w:rPr>
        <w:sym w:font="Wingdings" w:char="F0E0"/>
      </w:r>
      <w:proofErr w:type="gramStart"/>
      <w:r>
        <w:rPr>
          <w:i/>
        </w:rPr>
        <w:t>downloads</w:t>
      </w:r>
      <w:proofErr w:type="gramEnd"/>
      <w:r>
        <w:rPr>
          <w:i/>
        </w:rPr>
        <w:t xml:space="preserve"> some maven or </w:t>
      </w:r>
      <w:proofErr w:type="spellStart"/>
      <w:r>
        <w:rPr>
          <w:i/>
        </w:rPr>
        <w:t>gradle</w:t>
      </w:r>
      <w:proofErr w:type="spellEnd"/>
      <w:r>
        <w:rPr>
          <w:i/>
        </w:rPr>
        <w:t xml:space="preserve"> </w:t>
      </w:r>
      <w:proofErr w:type="spellStart"/>
      <w:r>
        <w:rPr>
          <w:i/>
        </w:rPr>
        <w:t>plugins</w:t>
      </w:r>
      <w:proofErr w:type="spellEnd"/>
      <w:r>
        <w:rPr>
          <w:i/>
        </w:rPr>
        <w:t xml:space="preserve"> as discussed above that are required to run the application.</w:t>
      </w:r>
    </w:p>
    <w:p w:rsidR="00F35C02" w:rsidRDefault="00F35C02" w:rsidP="00F35C02">
      <w:pPr>
        <w:spacing w:before="100" w:beforeAutospacing="1" w:after="100" w:afterAutospacing="1"/>
        <w:outlineLvl w:val="0"/>
        <w:rPr>
          <w:i/>
        </w:rPr>
      </w:pPr>
      <w:r w:rsidRPr="007A01E0">
        <w:rPr>
          <w:i/>
        </w:rPr>
        <w:sym w:font="Wingdings" w:char="F0E0"/>
      </w:r>
      <w:proofErr w:type="gramStart"/>
      <w:r>
        <w:rPr>
          <w:i/>
        </w:rPr>
        <w:t>specifies</w:t>
      </w:r>
      <w:proofErr w:type="gramEnd"/>
      <w:r>
        <w:rPr>
          <w:i/>
        </w:rPr>
        <w:t xml:space="preserve"> the versions of the jars that should come based on the &lt;dependency&gt;tags that are added.</w:t>
      </w:r>
    </w:p>
    <w:p w:rsidR="00F35C02" w:rsidRDefault="00F35C02" w:rsidP="00F35C02">
      <w:pPr>
        <w:spacing w:before="100" w:beforeAutospacing="1" w:after="100" w:afterAutospacing="1"/>
        <w:outlineLvl w:val="0"/>
        <w:rPr>
          <w:i/>
        </w:rPr>
      </w:pPr>
    </w:p>
    <w:p w:rsidR="00F35C02" w:rsidRDefault="00F35C02" w:rsidP="00F35C02">
      <w:pPr>
        <w:spacing w:before="100" w:beforeAutospacing="1" w:after="100" w:afterAutospacing="1"/>
        <w:outlineLvl w:val="0"/>
        <w:rPr>
          <w:i/>
        </w:rPr>
      </w:pPr>
      <w:r>
        <w:rPr>
          <w:i/>
        </w:rPr>
        <w:t xml:space="preserve">In every </w:t>
      </w:r>
      <w:proofErr w:type="spellStart"/>
      <w:r>
        <w:rPr>
          <w:i/>
        </w:rPr>
        <w:t>springBoot</w:t>
      </w:r>
      <w:proofErr w:type="spellEnd"/>
      <w:r>
        <w:rPr>
          <w:i/>
        </w:rPr>
        <w:t xml:space="preserve"> project we must import one parent project that is spring-Boot-starter-</w:t>
      </w:r>
      <w:proofErr w:type="gramStart"/>
      <w:r>
        <w:rPr>
          <w:i/>
        </w:rPr>
        <w:t>parent  it</w:t>
      </w:r>
      <w:proofErr w:type="gramEnd"/>
      <w:r>
        <w:rPr>
          <w:i/>
        </w:rPr>
        <w:t xml:space="preserve"> will give following things from central repository to multiple </w:t>
      </w:r>
      <w:proofErr w:type="spellStart"/>
      <w:r>
        <w:rPr>
          <w:i/>
        </w:rPr>
        <w:t>springBoot</w:t>
      </w:r>
      <w:proofErr w:type="spellEnd"/>
      <w:r>
        <w:rPr>
          <w:i/>
        </w:rPr>
        <w:t xml:space="preserve"> projects(child projects)</w:t>
      </w:r>
    </w:p>
    <w:p w:rsidR="00F35C02" w:rsidRDefault="00F35C02" w:rsidP="00F35C02">
      <w:pPr>
        <w:pStyle w:val="ListParagraph"/>
        <w:numPr>
          <w:ilvl w:val="1"/>
          <w:numId w:val="3"/>
        </w:numPr>
        <w:spacing w:before="100" w:beforeAutospacing="1" w:after="100" w:afterAutospacing="1"/>
        <w:outlineLvl w:val="0"/>
        <w:rPr>
          <w:i/>
        </w:rPr>
      </w:pPr>
      <w:r>
        <w:rPr>
          <w:i/>
        </w:rPr>
        <w:t>Configuration-java version and other properties</w:t>
      </w:r>
    </w:p>
    <w:p w:rsidR="00F35C02" w:rsidRDefault="00F35C02" w:rsidP="00F35C02">
      <w:pPr>
        <w:pStyle w:val="ListParagraph"/>
        <w:numPr>
          <w:ilvl w:val="1"/>
          <w:numId w:val="3"/>
        </w:numPr>
        <w:spacing w:before="100" w:beforeAutospacing="1" w:after="100" w:afterAutospacing="1"/>
        <w:outlineLvl w:val="0"/>
        <w:rPr>
          <w:i/>
        </w:rPr>
      </w:pPr>
      <w:r>
        <w:rPr>
          <w:i/>
        </w:rPr>
        <w:t>Dependency management-version of dependency</w:t>
      </w:r>
    </w:p>
    <w:p w:rsidR="00F35C02" w:rsidRDefault="00F35C02" w:rsidP="00F35C02">
      <w:pPr>
        <w:pStyle w:val="ListParagraph"/>
        <w:numPr>
          <w:ilvl w:val="1"/>
          <w:numId w:val="3"/>
        </w:numPr>
        <w:spacing w:before="100" w:beforeAutospacing="1" w:after="100" w:afterAutospacing="1"/>
        <w:outlineLvl w:val="0"/>
        <w:rPr>
          <w:i/>
        </w:rPr>
      </w:pPr>
      <w:r>
        <w:rPr>
          <w:i/>
        </w:rPr>
        <w:t xml:space="preserve">Default </w:t>
      </w:r>
      <w:proofErr w:type="spellStart"/>
      <w:r>
        <w:rPr>
          <w:i/>
        </w:rPr>
        <w:t>plugin</w:t>
      </w:r>
      <w:proofErr w:type="spellEnd"/>
      <w:r>
        <w:rPr>
          <w:i/>
        </w:rPr>
        <w:t xml:space="preserve"> configuration</w:t>
      </w:r>
    </w:p>
    <w:p w:rsidR="00F35C02" w:rsidRDefault="00F35C02" w:rsidP="00F35C02">
      <w:pPr>
        <w:spacing w:before="100" w:beforeAutospacing="1" w:after="100" w:afterAutospacing="1"/>
        <w:outlineLvl w:val="0"/>
        <w:rPr>
          <w:i/>
        </w:rPr>
      </w:pPr>
      <w:r>
        <w:rPr>
          <w:i/>
        </w:rPr>
        <w:t xml:space="preserve">The above </w:t>
      </w:r>
      <w:proofErr w:type="spellStart"/>
      <w:proofErr w:type="gramStart"/>
      <w:r>
        <w:rPr>
          <w:i/>
        </w:rPr>
        <w:t>springBoot</w:t>
      </w:r>
      <w:proofErr w:type="spellEnd"/>
      <w:r>
        <w:rPr>
          <w:i/>
        </w:rPr>
        <w:t xml:space="preserve">  starter</w:t>
      </w:r>
      <w:proofErr w:type="gramEnd"/>
      <w:r>
        <w:rPr>
          <w:i/>
        </w:rPr>
        <w:t xml:space="preserve"> parent automatically configurations the following </w:t>
      </w:r>
      <w:proofErr w:type="spellStart"/>
      <w:r>
        <w:rPr>
          <w:i/>
        </w:rPr>
        <w:t>plugings</w:t>
      </w:r>
      <w:proofErr w:type="spellEnd"/>
      <w:r>
        <w:rPr>
          <w:i/>
        </w:rPr>
        <w:t>.</w:t>
      </w:r>
    </w:p>
    <w:p w:rsidR="00F35C02" w:rsidRDefault="00F35C02" w:rsidP="00F35C02">
      <w:pPr>
        <w:spacing w:before="100" w:beforeAutospacing="1" w:after="100" w:afterAutospacing="1"/>
        <w:outlineLvl w:val="0"/>
        <w:rPr>
          <w:i/>
        </w:rPr>
      </w:pPr>
      <w:r>
        <w:rPr>
          <w:i/>
        </w:rPr>
        <w:t xml:space="preserve">Maven-failsafe- </w:t>
      </w:r>
      <w:proofErr w:type="spellStart"/>
      <w:r>
        <w:rPr>
          <w:i/>
        </w:rPr>
        <w:t>plugin</w:t>
      </w:r>
      <w:proofErr w:type="gramStart"/>
      <w:r>
        <w:rPr>
          <w:i/>
        </w:rPr>
        <w:t>,maven</w:t>
      </w:r>
      <w:proofErr w:type="spellEnd"/>
      <w:proofErr w:type="gramEnd"/>
      <w:r>
        <w:rPr>
          <w:i/>
        </w:rPr>
        <w:t>-jar-</w:t>
      </w:r>
      <w:proofErr w:type="spellStart"/>
      <w:r>
        <w:rPr>
          <w:i/>
        </w:rPr>
        <w:t>plugin,maven</w:t>
      </w:r>
      <w:proofErr w:type="spellEnd"/>
      <w:r>
        <w:rPr>
          <w:i/>
        </w:rPr>
        <w:t>-surefire-</w:t>
      </w:r>
      <w:proofErr w:type="spellStart"/>
      <w:r>
        <w:rPr>
          <w:i/>
        </w:rPr>
        <w:t>plugin</w:t>
      </w:r>
      <w:proofErr w:type="spellEnd"/>
      <w:r>
        <w:rPr>
          <w:i/>
        </w:rPr>
        <w:t>.</w:t>
      </w:r>
    </w:p>
    <w:p w:rsidR="00F35C02" w:rsidRDefault="00F35C02" w:rsidP="00F35C02">
      <w:pPr>
        <w:spacing w:before="100" w:beforeAutospacing="1" w:after="100" w:afterAutospacing="1"/>
        <w:outlineLvl w:val="0"/>
        <w:rPr>
          <w:i/>
        </w:rPr>
      </w:pPr>
      <w:r w:rsidRPr="00BD5642">
        <w:rPr>
          <w:i/>
        </w:rPr>
        <w:sym w:font="Wingdings" w:char="F0E0"/>
      </w:r>
      <w:r>
        <w:rPr>
          <w:i/>
        </w:rPr>
        <w:t xml:space="preserve">The most commonly used annotations in </w:t>
      </w:r>
      <w:proofErr w:type="spellStart"/>
      <w:r>
        <w:rPr>
          <w:i/>
        </w:rPr>
        <w:t>springBoot</w:t>
      </w:r>
      <w:proofErr w:type="spellEnd"/>
      <w:r>
        <w:rPr>
          <w:i/>
        </w:rPr>
        <w:t xml:space="preserve"> application is</w:t>
      </w:r>
    </w:p>
    <w:p w:rsidR="00F35C02" w:rsidRDefault="00F35C02" w:rsidP="00F35C02">
      <w:pPr>
        <w:spacing w:before="100" w:beforeAutospacing="1" w:after="100" w:afterAutospacing="1"/>
        <w:outlineLvl w:val="0"/>
        <w:rPr>
          <w:i/>
        </w:rPr>
      </w:pPr>
      <w:r>
        <w:rPr>
          <w:i/>
        </w:rPr>
        <w:lastRenderedPageBreak/>
        <w:t xml:space="preserve"> @</w:t>
      </w:r>
      <w:proofErr w:type="spellStart"/>
      <w:r>
        <w:rPr>
          <w:i/>
        </w:rPr>
        <w:t>SpringBootApplication</w:t>
      </w:r>
      <w:proofErr w:type="spellEnd"/>
      <w:r>
        <w:rPr>
          <w:i/>
        </w:rPr>
        <w:t xml:space="preserve"> it is the combination of three annotations</w:t>
      </w:r>
    </w:p>
    <w:p w:rsidR="00F35C02" w:rsidRDefault="00F35C02" w:rsidP="00F35C02">
      <w:pPr>
        <w:spacing w:before="100" w:beforeAutospacing="1" w:after="100" w:afterAutospacing="1"/>
        <w:outlineLvl w:val="0"/>
        <w:rPr>
          <w:i/>
        </w:rPr>
      </w:pPr>
      <w:r>
        <w:rPr>
          <w:i/>
        </w:rPr>
        <w:t>@</w:t>
      </w:r>
      <w:proofErr w:type="spellStart"/>
      <w:r>
        <w:rPr>
          <w:i/>
        </w:rPr>
        <w:t>SpringBootConfiguration</w:t>
      </w:r>
      <w:proofErr w:type="spellEnd"/>
      <w:r>
        <w:rPr>
          <w:i/>
        </w:rPr>
        <w:t xml:space="preserve"> or </w:t>
      </w:r>
      <w:proofErr w:type="gramStart"/>
      <w:r>
        <w:rPr>
          <w:i/>
        </w:rPr>
        <w:t>@Configuration(</w:t>
      </w:r>
      <w:proofErr w:type="gramEnd"/>
      <w:r>
        <w:rPr>
          <w:i/>
        </w:rPr>
        <w:t>makes current java class as configuration class.</w:t>
      </w:r>
    </w:p>
    <w:p w:rsidR="00F35C02" w:rsidRDefault="00F35C02" w:rsidP="00F35C02">
      <w:pPr>
        <w:spacing w:before="100" w:beforeAutospacing="1" w:after="100" w:afterAutospacing="1"/>
        <w:outlineLvl w:val="0"/>
        <w:rPr>
          <w:i/>
        </w:rPr>
      </w:pPr>
      <w:proofErr w:type="gramStart"/>
      <w:r>
        <w:rPr>
          <w:i/>
        </w:rPr>
        <w:t>@@</w:t>
      </w:r>
      <w:proofErr w:type="spellStart"/>
      <w:r>
        <w:rPr>
          <w:i/>
        </w:rPr>
        <w:t>EnableAutoConfiguration</w:t>
      </w:r>
      <w:proofErr w:type="spellEnd"/>
      <w:r>
        <w:rPr>
          <w:i/>
        </w:rPr>
        <w:t>(</w:t>
      </w:r>
      <w:proofErr w:type="gramEnd"/>
      <w:r>
        <w:rPr>
          <w:i/>
        </w:rPr>
        <w:t>based on jar files and user defined beans that are placed in application it tries configure some predefined bean automatically)</w:t>
      </w:r>
    </w:p>
    <w:p w:rsidR="004F5A02" w:rsidRDefault="004F5A02"/>
    <w:sectPr w:rsidR="004F5A02" w:rsidSect="004F5A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639F5"/>
    <w:multiLevelType w:val="multilevel"/>
    <w:tmpl w:val="77F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CD7DC9"/>
    <w:multiLevelType w:val="hybridMultilevel"/>
    <w:tmpl w:val="C3866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672F0"/>
    <w:multiLevelType w:val="hybridMultilevel"/>
    <w:tmpl w:val="4566B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24D33"/>
    <w:multiLevelType w:val="multilevel"/>
    <w:tmpl w:val="AB2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8E3009"/>
    <w:multiLevelType w:val="multilevel"/>
    <w:tmpl w:val="112E8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5700AE"/>
    <w:multiLevelType w:val="multilevel"/>
    <w:tmpl w:val="8D18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165687"/>
    <w:multiLevelType w:val="hybridMultilevel"/>
    <w:tmpl w:val="A47469EA"/>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76446445"/>
    <w:multiLevelType w:val="hybridMultilevel"/>
    <w:tmpl w:val="E250A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F35C02"/>
    <w:rsid w:val="004F5A02"/>
    <w:rsid w:val="00F35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2"/>
    <w:pPr>
      <w:spacing w:after="0" w:line="240" w:lineRule="auto"/>
    </w:pPr>
    <w:rPr>
      <w:rFonts w:ascii="Book Antiqua" w:eastAsia="Times New Roman" w:hAnsi="Book Antiqu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02"/>
    <w:pPr>
      <w:spacing w:after="200" w:line="276" w:lineRule="auto"/>
      <w:ind w:left="720"/>
    </w:pPr>
    <w:rPr>
      <w:rFonts w:ascii="Calibri" w:hAnsi="Calibri" w:cs="Calibri"/>
      <w:sz w:val="22"/>
      <w:szCs w:val="22"/>
    </w:rPr>
  </w:style>
  <w:style w:type="paragraph" w:styleId="BalloonText">
    <w:name w:val="Balloon Text"/>
    <w:basedOn w:val="Normal"/>
    <w:link w:val="BalloonTextChar"/>
    <w:uiPriority w:val="99"/>
    <w:semiHidden/>
    <w:unhideWhenUsed/>
    <w:rsid w:val="00F35C02"/>
    <w:rPr>
      <w:rFonts w:ascii="Tahoma" w:hAnsi="Tahoma" w:cs="Tahoma"/>
      <w:sz w:val="16"/>
      <w:szCs w:val="16"/>
    </w:rPr>
  </w:style>
  <w:style w:type="character" w:customStyle="1" w:styleId="BalloonTextChar">
    <w:name w:val="Balloon Text Char"/>
    <w:basedOn w:val="DefaultParagraphFont"/>
    <w:link w:val="BalloonText"/>
    <w:uiPriority w:val="99"/>
    <w:semiHidden/>
    <w:rsid w:val="00F35C0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tart.spring.io/"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ineshonjava.com/2016/06/new-features-in-spring-boot-1-4.html"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adeveloperdiary.com/java/spring-boot/an-introduction-to-spring-boot/" TargetMode="External"/><Relationship Id="rId4" Type="http://schemas.openxmlformats.org/officeDocument/2006/relationships/webSettings" Target="webSettings.xml"/><Relationship Id="rId9" Type="http://schemas.openxmlformats.org/officeDocument/2006/relationships/hyperlink" Target="http://repo.springsource.org/milestone/org/springframework/boot/spring-boot-cli/0.5.0.M4/spring-boot-cli-0.5.0.M4-bin.zi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2579</Words>
  <Characters>14706</Characters>
  <Application>Microsoft Office Word</Application>
  <DocSecurity>0</DocSecurity>
  <Lines>122</Lines>
  <Paragraphs>34</Paragraphs>
  <ScaleCrop>false</ScaleCrop>
  <Company>Grizli777</Company>
  <LinksUpToDate>false</LinksUpToDate>
  <CharactersWithSpaces>17251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Nareshit</dc:creator>
  <cp:lastModifiedBy>Nareshit</cp:lastModifiedBy>
  <cp:revision>1</cp:revision>
  <dcterms:created xsi:type="dcterms:W3CDTF">2021-03-09T12:05:00Z</dcterms:created>
  <dcterms:modified xsi:type="dcterms:W3CDTF">2021-03-09T12:06:00Z</dcterms:modified>
</cp:coreProperties>
</file>